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35A7F" w14:textId="1A2415F9"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6864A3">
        <w:rPr>
          <w:rFonts w:ascii="Arial" w:eastAsia="Arial" w:hAnsi="Arial" w:cs="Arial"/>
          <w:b/>
          <w:sz w:val="24"/>
        </w:rPr>
        <w:t>`</w:t>
      </w:r>
      <w:r w:rsidR="00431A03">
        <w:rPr>
          <w:rFonts w:ascii="Arial" w:eastAsia="Arial" w:hAnsi="Arial" w:cs="Arial"/>
          <w:b/>
          <w:sz w:val="24"/>
        </w:rPr>
        <w:t>Data Quality Committee</w:t>
      </w:r>
      <w:bookmarkStart w:id="0" w:name="Section_1"/>
      <w:bookmarkEnd w:id="0"/>
    </w:p>
    <w:p w14:paraId="1C63824C" w14:textId="1FE064C9" w:rsidR="00354581" w:rsidRPr="00E70EDC" w:rsidRDefault="006D6E32">
      <w:pPr>
        <w:spacing w:line="288" w:lineRule="auto"/>
        <w:jc w:val="center"/>
        <w:rPr>
          <w:rFonts w:ascii="Arial" w:eastAsia="Arial" w:hAnsi="Arial" w:cs="Arial"/>
          <w:b/>
          <w:sz w:val="24"/>
        </w:rPr>
      </w:pPr>
      <w:r w:rsidRPr="00E70EDC">
        <w:rPr>
          <w:rFonts w:ascii="Arial" w:eastAsia="Arial" w:hAnsi="Arial" w:cs="Arial"/>
          <w:b/>
          <w:sz w:val="24"/>
        </w:rPr>
        <w:t>Conference call</w:t>
      </w:r>
    </w:p>
    <w:p w14:paraId="44DFAFF7" w14:textId="6AA64891" w:rsidR="00354581" w:rsidRDefault="00947A01">
      <w:pPr>
        <w:spacing w:line="288" w:lineRule="auto"/>
        <w:jc w:val="center"/>
        <w:rPr>
          <w:rFonts w:ascii="Arial" w:eastAsia="Arial" w:hAnsi="Arial" w:cs="Arial"/>
          <w:b/>
          <w:sz w:val="24"/>
        </w:rPr>
      </w:pPr>
      <w:r>
        <w:rPr>
          <w:rFonts w:ascii="Arial" w:eastAsia="Arial" w:hAnsi="Arial" w:cs="Arial"/>
          <w:b/>
          <w:sz w:val="24"/>
        </w:rPr>
        <w:t>October</w:t>
      </w:r>
      <w:r w:rsidR="004D0930">
        <w:rPr>
          <w:rFonts w:ascii="Arial" w:eastAsia="Arial" w:hAnsi="Arial" w:cs="Arial"/>
          <w:b/>
          <w:sz w:val="24"/>
        </w:rPr>
        <w:t xml:space="preserve"> </w:t>
      </w:r>
      <w:r>
        <w:rPr>
          <w:rFonts w:ascii="Arial" w:eastAsia="Arial" w:hAnsi="Arial" w:cs="Arial"/>
          <w:b/>
          <w:sz w:val="24"/>
        </w:rPr>
        <w:t>7</w:t>
      </w:r>
      <w:r w:rsidR="00982A9C">
        <w:rPr>
          <w:rFonts w:ascii="Arial" w:eastAsia="Arial" w:hAnsi="Arial" w:cs="Arial"/>
          <w:b/>
          <w:sz w:val="24"/>
        </w:rPr>
        <w:t>, 2020</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16B83EEA"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2A411B" w:rsidRPr="002A411B">
        <w:rPr>
          <w:rFonts w:ascii="Arial" w:eastAsia="Arial" w:hAnsi="Arial" w:cs="Arial"/>
          <w:sz w:val="22"/>
        </w:rPr>
        <w:t>Joan Berg</w:t>
      </w:r>
      <w:r w:rsidRPr="00026C18">
        <w:rPr>
          <w:rFonts w:ascii="Arial" w:eastAsia="Arial" w:hAnsi="Arial" w:cs="Arial"/>
          <w:sz w:val="22"/>
        </w:rPr>
        <w:t xml:space="preserve">, </w:t>
      </w:r>
      <w:r w:rsidR="00186CB3">
        <w:rPr>
          <w:rFonts w:ascii="Arial" w:eastAsia="Arial" w:hAnsi="Arial" w:cs="Arial"/>
          <w:sz w:val="22"/>
        </w:rPr>
        <w:t xml:space="preserve">Pranav Ghai </w:t>
      </w:r>
      <w:r w:rsidR="009B296F">
        <w:rPr>
          <w:rFonts w:ascii="Arial" w:eastAsia="Arial" w:hAnsi="Arial" w:cs="Arial"/>
          <w:sz w:val="22"/>
        </w:rPr>
        <w:t>Glad Sully</w:t>
      </w:r>
      <w:r w:rsidR="00E2477A">
        <w:rPr>
          <w:rFonts w:ascii="Arial" w:eastAsia="Arial" w:hAnsi="Arial" w:cs="Arial"/>
          <w:sz w:val="22"/>
        </w:rPr>
        <w:t>,</w:t>
      </w:r>
      <w:r w:rsidR="00E2477A" w:rsidRPr="00E2477A">
        <w:rPr>
          <w:rFonts w:ascii="Arial" w:eastAsia="Arial" w:hAnsi="Arial" w:cs="Arial"/>
          <w:sz w:val="22"/>
        </w:rPr>
        <w:t xml:space="preserve"> </w:t>
      </w:r>
      <w:r w:rsidR="00E2477A">
        <w:rPr>
          <w:rFonts w:ascii="Arial" w:eastAsia="Arial" w:hAnsi="Arial" w:cs="Arial"/>
          <w:sz w:val="22"/>
        </w:rPr>
        <w:t>Sophia Sharp,</w:t>
      </w:r>
      <w:r w:rsidR="00DD4015" w:rsidRPr="00DD4015">
        <w:rPr>
          <w:rFonts w:ascii="Arial" w:eastAsia="Arial" w:hAnsi="Arial" w:cs="Arial"/>
          <w:sz w:val="22"/>
        </w:rPr>
        <w:t xml:space="preserve"> </w:t>
      </w:r>
      <w:r w:rsidR="00DD4015">
        <w:rPr>
          <w:rFonts w:ascii="Arial" w:eastAsia="Arial" w:hAnsi="Arial" w:cs="Arial"/>
          <w:sz w:val="22"/>
        </w:rPr>
        <w:t>Amit Varshney</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32E8F2BC" w:rsidR="00A5025E" w:rsidRDefault="00BF6D3C">
      <w:pPr>
        <w:spacing w:line="332" w:lineRule="auto"/>
        <w:rPr>
          <w:rFonts w:ascii="Arial" w:eastAsia="Arial" w:hAnsi="Arial" w:cs="Arial"/>
          <w:sz w:val="22"/>
        </w:rPr>
      </w:pPr>
      <w:r>
        <w:rPr>
          <w:rFonts w:ascii="Arial" w:eastAsia="Arial" w:hAnsi="Arial" w:cs="Arial"/>
          <w:sz w:val="22"/>
        </w:rPr>
        <w:t>Adrian Cloutier,</w:t>
      </w:r>
      <w:r w:rsidR="00E2477A" w:rsidRPr="00E2477A">
        <w:rPr>
          <w:rFonts w:ascii="Arial" w:eastAsia="Arial" w:hAnsi="Arial" w:cs="Arial"/>
          <w:sz w:val="22"/>
        </w:rPr>
        <w:t xml:space="preserve"> </w:t>
      </w:r>
      <w:r w:rsidR="00E2477A">
        <w:rPr>
          <w:rFonts w:ascii="Arial" w:eastAsia="Arial" w:hAnsi="Arial" w:cs="Arial"/>
          <w:sz w:val="22"/>
        </w:rPr>
        <w:t>Charles Kessler</w:t>
      </w:r>
      <w:r w:rsidR="0030404C">
        <w:rPr>
          <w:rFonts w:ascii="Arial" w:eastAsia="Arial" w:hAnsi="Arial" w:cs="Arial"/>
          <w:sz w:val="22"/>
        </w:rPr>
        <w:t>,</w:t>
      </w:r>
      <w:r w:rsidR="0030404C" w:rsidRPr="0030404C">
        <w:rPr>
          <w:rFonts w:ascii="Arial" w:eastAsia="Arial" w:hAnsi="Arial" w:cs="Arial"/>
          <w:sz w:val="22"/>
        </w:rPr>
        <w:t xml:space="preserve"> </w:t>
      </w:r>
      <w:r w:rsidR="0030404C">
        <w:rPr>
          <w:rFonts w:ascii="Arial" w:eastAsia="Arial" w:hAnsi="Arial" w:cs="Arial"/>
          <w:sz w:val="22"/>
        </w:rPr>
        <w:t>Mohini Singh,</w:t>
      </w:r>
      <w:r w:rsidR="00A84C5C">
        <w:rPr>
          <w:rFonts w:ascii="Arial" w:eastAsia="Arial" w:hAnsi="Arial" w:cs="Arial"/>
          <w:sz w:val="22"/>
        </w:rPr>
        <w:t xml:space="preserve"> Heather Krupa,</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1F6303AF" w:rsidR="00354581" w:rsidRDefault="006C47F9">
      <w:pPr>
        <w:spacing w:line="332" w:lineRule="auto"/>
        <w:rPr>
          <w:rFonts w:ascii="Arial" w:eastAsia="Arial" w:hAnsi="Arial" w:cs="Arial"/>
          <w:sz w:val="22"/>
        </w:rPr>
      </w:pPr>
      <w:r>
        <w:rPr>
          <w:rFonts w:ascii="Arial" w:eastAsia="Arial" w:hAnsi="Arial" w:cs="Arial"/>
          <w:sz w:val="22"/>
        </w:rPr>
        <w:t>Ami Beers, David Tauriello</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6EF68DCF" w:rsidR="00354581" w:rsidRDefault="00770FDE">
      <w:pPr>
        <w:spacing w:line="332" w:lineRule="auto"/>
        <w:rPr>
          <w:rFonts w:ascii="Arial" w:eastAsia="Arial" w:hAnsi="Arial" w:cs="Arial"/>
          <w:sz w:val="22"/>
        </w:rPr>
      </w:pPr>
      <w:r>
        <w:rPr>
          <w:rFonts w:ascii="Arial" w:eastAsia="Arial" w:hAnsi="Arial" w:cs="Arial"/>
          <w:sz w:val="22"/>
        </w:rPr>
        <w:t>Louis Matherne</w:t>
      </w:r>
      <w:r w:rsidR="00FE07C6">
        <w:rPr>
          <w:rFonts w:ascii="Arial" w:eastAsia="Arial" w:hAnsi="Arial" w:cs="Arial"/>
          <w:sz w:val="22"/>
        </w:rPr>
        <w:t>, Iza Ruta</w:t>
      </w:r>
      <w:r w:rsidR="009A1FCE">
        <w:rPr>
          <w:rFonts w:ascii="Arial" w:eastAsia="Arial" w:hAnsi="Arial" w:cs="Arial"/>
          <w:sz w:val="22"/>
        </w:rPr>
        <w:t>, Vivek Baid</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411BE852" w14:textId="6EA327A7" w:rsidR="0030404C" w:rsidRPr="0035624A" w:rsidRDefault="00872ADC" w:rsidP="009256ED">
      <w:pPr>
        <w:pStyle w:val="ListParagraph"/>
        <w:numPr>
          <w:ilvl w:val="0"/>
          <w:numId w:val="2"/>
        </w:numPr>
        <w:spacing w:line="312" w:lineRule="auto"/>
        <w:rPr>
          <w:b/>
        </w:rPr>
      </w:pPr>
      <w:r>
        <w:t>Chair welcomed Committee</w:t>
      </w:r>
      <w:r w:rsidR="0029757F">
        <w:t xml:space="preserve"> and introduced </w:t>
      </w:r>
      <w:r w:rsidR="008D4DA1">
        <w:t>attendees</w:t>
      </w:r>
      <w:r>
        <w:t>.</w:t>
      </w:r>
      <w:r w:rsidR="00D73A2F">
        <w:t xml:space="preserve"> </w:t>
      </w:r>
    </w:p>
    <w:p w14:paraId="04351A6C" w14:textId="77777777" w:rsidR="0035624A" w:rsidRPr="009256ED" w:rsidRDefault="0035624A" w:rsidP="0035624A">
      <w:pPr>
        <w:pStyle w:val="ListParagraph"/>
        <w:spacing w:line="312" w:lineRule="auto"/>
        <w:rPr>
          <w:b/>
        </w:rPr>
      </w:pPr>
    </w:p>
    <w:p w14:paraId="3526E4DA" w14:textId="0D94C2D5" w:rsidR="00502AE5" w:rsidRDefault="00A36CDE">
      <w:pPr>
        <w:spacing w:line="312" w:lineRule="auto"/>
        <w:rPr>
          <w:rFonts w:ascii="Arial" w:eastAsia="Arial" w:hAnsi="Arial" w:cs="Arial"/>
          <w:b/>
          <w:sz w:val="22"/>
        </w:rPr>
      </w:pPr>
      <w:r>
        <w:rPr>
          <w:rFonts w:ascii="Arial" w:eastAsia="Arial" w:hAnsi="Arial" w:cs="Arial"/>
          <w:b/>
          <w:sz w:val="22"/>
        </w:rPr>
        <w:t xml:space="preserve">Minutes </w:t>
      </w:r>
      <w:r w:rsidRPr="0035018E">
        <w:rPr>
          <w:rFonts w:ascii="Arial" w:eastAsia="Arial" w:hAnsi="Arial" w:cs="Arial"/>
          <w:b/>
          <w:sz w:val="22"/>
        </w:rPr>
        <w:t>Approval</w:t>
      </w:r>
    </w:p>
    <w:p w14:paraId="7A94B245" w14:textId="06C5157C"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30404C">
        <w:rPr>
          <w:rFonts w:eastAsia="Times New Roman"/>
        </w:rPr>
        <w:t>July</w:t>
      </w:r>
      <w:r w:rsidR="009B296F">
        <w:rPr>
          <w:rFonts w:eastAsia="Times New Roman"/>
        </w:rPr>
        <w:t xml:space="preserve"> </w:t>
      </w:r>
      <w:r w:rsidR="002A411B">
        <w:rPr>
          <w:rFonts w:eastAsia="Times New Roman"/>
        </w:rPr>
        <w:t>1</w:t>
      </w:r>
      <w:r w:rsidR="0030404C">
        <w:rPr>
          <w:rFonts w:eastAsia="Times New Roman"/>
        </w:rPr>
        <w:t>5</w:t>
      </w:r>
      <w:r w:rsidR="004D0930">
        <w:rPr>
          <w:rFonts w:eastAsia="Times New Roman"/>
        </w:rPr>
        <w:t>, 2020</w:t>
      </w:r>
      <w:r w:rsidRPr="00B61CA4">
        <w:rPr>
          <w:rFonts w:eastAsia="Times New Roman"/>
        </w:rPr>
        <w:t xml:space="preserve"> DQC meeting</w:t>
      </w:r>
      <w:r>
        <w:rPr>
          <w:rFonts w:eastAsia="Times New Roman"/>
        </w:rPr>
        <w:t xml:space="preserve">, </w:t>
      </w:r>
      <w:r w:rsidRPr="00B61CA4">
        <w:rPr>
          <w:rFonts w:eastAsia="Times New Roman"/>
        </w:rPr>
        <w:t>by</w:t>
      </w:r>
      <w:r w:rsidR="00186CB3">
        <w:rPr>
          <w:rFonts w:eastAsia="Times New Roman"/>
        </w:rPr>
        <w:t xml:space="preserve"> Sophia Sharp</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35624A">
        <w:rPr>
          <w:rFonts w:eastAsia="Times New Roman"/>
        </w:rPr>
        <w:t>,</w:t>
      </w:r>
      <w:r w:rsidR="00B67FBA">
        <w:rPr>
          <w:rFonts w:eastAsia="Times New Roman"/>
        </w:rPr>
        <w:t xml:space="preserve"> </w:t>
      </w:r>
      <w:r w:rsidR="00412052">
        <w:rPr>
          <w:rFonts w:eastAsia="Times New Roman"/>
        </w:rPr>
        <w:t>Pranav Ghai</w:t>
      </w:r>
    </w:p>
    <w:p w14:paraId="358805D7" w14:textId="0FDAD27F"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186CB3">
        <w:rPr>
          <w:rFonts w:eastAsia="Times New Roman"/>
          <w:bCs/>
          <w:color w:val="auto"/>
          <w:szCs w:val="22"/>
        </w:rPr>
        <w:t>6</w:t>
      </w:r>
      <w:r w:rsidRPr="009E29DC">
        <w:rPr>
          <w:rFonts w:eastAsia="Times New Roman"/>
          <w:bCs/>
          <w:color w:val="auto"/>
          <w:szCs w:val="22"/>
        </w:rPr>
        <w:t>, 0 Against)</w:t>
      </w:r>
    </w:p>
    <w:p w14:paraId="3E54DDDA" w14:textId="1125BF5B"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30404C">
        <w:rPr>
          <w:rFonts w:eastAsia="Times New Roman"/>
        </w:rPr>
        <w:t xml:space="preserve">July </w:t>
      </w:r>
      <w:r w:rsidR="009B296F">
        <w:rPr>
          <w:rFonts w:eastAsia="Times New Roman"/>
        </w:rPr>
        <w:t>1</w:t>
      </w:r>
      <w:r w:rsidR="0030404C">
        <w:rPr>
          <w:rFonts w:eastAsia="Times New Roman"/>
        </w:rPr>
        <w:t>5</w:t>
      </w:r>
      <w:r w:rsidR="006C2843">
        <w:rPr>
          <w:rFonts w:eastAsia="Times New Roman"/>
        </w:rPr>
        <w:t>, 20</w:t>
      </w:r>
      <w:r w:rsidR="004D0930">
        <w:rPr>
          <w:rFonts w:eastAsia="Times New Roman"/>
        </w:rPr>
        <w:t>20</w:t>
      </w:r>
      <w:r w:rsidR="005D6513" w:rsidRPr="00B61CA4">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0A0D71DD" w14:textId="564CA157" w:rsidR="00982A9C" w:rsidRDefault="004D0930" w:rsidP="00982A9C">
      <w:pPr>
        <w:spacing w:line="332" w:lineRule="auto"/>
        <w:rPr>
          <w:rFonts w:ascii="Arial" w:eastAsia="Arial" w:hAnsi="Arial" w:cs="Arial"/>
          <w:b/>
          <w:sz w:val="22"/>
        </w:rPr>
      </w:pPr>
      <w:r>
        <w:rPr>
          <w:rFonts w:ascii="Arial" w:eastAsia="Arial" w:hAnsi="Arial" w:cs="Arial"/>
          <w:b/>
          <w:sz w:val="22"/>
        </w:rPr>
        <w:t>Review and Approval of Version 1</w:t>
      </w:r>
      <w:r w:rsidR="00947A01">
        <w:rPr>
          <w:rFonts w:ascii="Arial" w:eastAsia="Arial" w:hAnsi="Arial" w:cs="Arial"/>
          <w:b/>
          <w:sz w:val="22"/>
        </w:rPr>
        <w:t>3</w:t>
      </w:r>
      <w:r>
        <w:rPr>
          <w:rFonts w:ascii="Arial" w:eastAsia="Arial" w:hAnsi="Arial" w:cs="Arial"/>
          <w:b/>
          <w:sz w:val="22"/>
        </w:rPr>
        <w:t xml:space="preserve"> DQC Rules </w:t>
      </w:r>
    </w:p>
    <w:p w14:paraId="50D17AAB" w14:textId="60CCFF43" w:rsidR="004D0930" w:rsidRDefault="00E2477A" w:rsidP="00F25E29">
      <w:pPr>
        <w:pStyle w:val="ListParagraph"/>
        <w:numPr>
          <w:ilvl w:val="0"/>
          <w:numId w:val="36"/>
        </w:numPr>
        <w:spacing w:line="332" w:lineRule="auto"/>
      </w:pPr>
      <w:r>
        <w:t xml:space="preserve">Joan explained that </w:t>
      </w:r>
      <w:r w:rsidR="004A32D5">
        <w:t>three</w:t>
      </w:r>
      <w:r>
        <w:t xml:space="preserve"> rules </w:t>
      </w:r>
      <w:r w:rsidR="000A40AB">
        <w:t xml:space="preserve">were exposed for public review </w:t>
      </w:r>
      <w:r w:rsidR="0035624A">
        <w:t xml:space="preserve">for the period </w:t>
      </w:r>
      <w:r w:rsidR="00FA2B0A">
        <w:t>August</w:t>
      </w:r>
      <w:r>
        <w:t xml:space="preserve"> 1</w:t>
      </w:r>
      <w:r w:rsidR="000A40AB">
        <w:t xml:space="preserve"> – </w:t>
      </w:r>
      <w:r w:rsidR="00FA2B0A">
        <w:t>September 15</w:t>
      </w:r>
      <w:r>
        <w:t>, 2020.  The</w:t>
      </w:r>
      <w:r w:rsidR="004A32D5">
        <w:t>se</w:t>
      </w:r>
      <w:r>
        <w:t xml:space="preserve"> rules included</w:t>
      </w:r>
      <w:r w:rsidR="004D0930">
        <w:t>:</w:t>
      </w:r>
    </w:p>
    <w:p w14:paraId="6FE4D5BC" w14:textId="4094DD4E" w:rsidR="00FA2B0A" w:rsidRDefault="00FA2B0A" w:rsidP="000A40AB">
      <w:pPr>
        <w:pStyle w:val="ListParagraph"/>
        <w:numPr>
          <w:ilvl w:val="1"/>
          <w:numId w:val="36"/>
        </w:numPr>
        <w:spacing w:line="332" w:lineRule="auto"/>
      </w:pPr>
      <w:r w:rsidRPr="00840DF6">
        <w:rPr>
          <w:bCs/>
        </w:rPr>
        <w:t xml:space="preserve">DQC_0098 - Liability </w:t>
      </w:r>
      <w:r w:rsidRPr="009B296F">
        <w:t>Revenue Recognized</w:t>
      </w:r>
      <w:r>
        <w:t xml:space="preserve"> – This rule will apply only to US GAAP filings.  The rule identifies where the Contract with Customer, Liability, Revenue Recognized is greater than the value of Contract With Customer Liability reported.  The rule compares the value of the opening balance of the liability to ensure that it is greater than or equal to the value recognized as revenue during the period.  </w:t>
      </w:r>
      <w:r w:rsidR="00412052">
        <w:t xml:space="preserve">This rule was requested by </w:t>
      </w:r>
      <w:r w:rsidR="004A32D5">
        <w:t xml:space="preserve">the </w:t>
      </w:r>
      <w:r w:rsidR="00412052">
        <w:t>FASB staff.</w:t>
      </w:r>
    </w:p>
    <w:p w14:paraId="330686F8" w14:textId="5757AA7F" w:rsidR="00DC6F3B" w:rsidRDefault="00FA2B0A" w:rsidP="00DC6F3B">
      <w:pPr>
        <w:pStyle w:val="ListParagraph"/>
        <w:numPr>
          <w:ilvl w:val="1"/>
          <w:numId w:val="36"/>
        </w:numPr>
        <w:spacing w:line="332" w:lineRule="auto"/>
      </w:pPr>
      <w:r w:rsidRPr="009B296F">
        <w:lastRenderedPageBreak/>
        <w:t xml:space="preserve">DQC_0099 </w:t>
      </w:r>
      <w:r w:rsidR="008F48FC">
        <w:t>–</w:t>
      </w:r>
      <w:r w:rsidRPr="009B296F">
        <w:t xml:space="preserve"> F</w:t>
      </w:r>
      <w:r w:rsidR="008F48FC">
        <w:t xml:space="preserve">inancial </w:t>
      </w:r>
      <w:r w:rsidRPr="009B296F">
        <w:t>S</w:t>
      </w:r>
      <w:r w:rsidR="008F48FC">
        <w:t>tatement Elements</w:t>
      </w:r>
      <w:r w:rsidRPr="009B296F">
        <w:t xml:space="preserve"> with No Associated Calculation</w:t>
      </w:r>
      <w:r>
        <w:t xml:space="preserve"> –This rule looks at all monetary items in the presentation linkbase in </w:t>
      </w:r>
      <w:r w:rsidR="008F48FC">
        <w:t xml:space="preserve">the </w:t>
      </w:r>
      <w:r>
        <w:t xml:space="preserve">face financial statements and checks that </w:t>
      </w:r>
      <w:r w:rsidR="008F48FC">
        <w:t>each</w:t>
      </w:r>
      <w:r>
        <w:t xml:space="preserve"> participate in a calculation.  The rule identifies monetary element</w:t>
      </w:r>
      <w:r w:rsidR="002E3DEA">
        <w:t>s</w:t>
      </w:r>
      <w:r>
        <w:t xml:space="preserve"> defined in the presentation linkbase of the filing for the Income Statement, the Balance Sheet, the Statement of Cash Flows and the Statement of Comprehensive Income and checks </w:t>
      </w:r>
      <w:r w:rsidR="002E3DEA">
        <w:t>that</w:t>
      </w:r>
      <w:r>
        <w:t xml:space="preserve"> calculation</w:t>
      </w:r>
      <w:r w:rsidR="002E3DEA">
        <w:t>s are</w:t>
      </w:r>
      <w:r>
        <w:t xml:space="preserve"> defined in any role of the company extension.  </w:t>
      </w:r>
      <w:r w:rsidR="00DC6F3B">
        <w:t>Impact analysis identified 4,500 errors.  Many companies have run the rules and have corrected</w:t>
      </w:r>
      <w:r w:rsidR="002E3DEA">
        <w:t xml:space="preserve"> issues</w:t>
      </w:r>
      <w:r w:rsidR="00DC6F3B">
        <w:t xml:space="preserve"> during the public review period</w:t>
      </w:r>
      <w:r w:rsidR="001D6B1E">
        <w:t>, therefore;</w:t>
      </w:r>
      <w:r w:rsidR="00DC6F3B">
        <w:t xml:space="preserve"> lower errors</w:t>
      </w:r>
      <w:r w:rsidR="00B94386">
        <w:t xml:space="preserve"> are expected</w:t>
      </w:r>
      <w:r w:rsidR="001D6B1E">
        <w:t xml:space="preserve"> in the future.</w:t>
      </w:r>
    </w:p>
    <w:p w14:paraId="23FA9694" w14:textId="528E8C38" w:rsidR="00FA2B0A" w:rsidRDefault="00FA2B0A" w:rsidP="00FA2B0A">
      <w:pPr>
        <w:pStyle w:val="ListParagraph"/>
        <w:numPr>
          <w:ilvl w:val="1"/>
          <w:numId w:val="36"/>
        </w:numPr>
        <w:spacing w:line="332" w:lineRule="auto"/>
      </w:pPr>
      <w:r w:rsidRPr="009B296F">
        <w:t>DQC_0100 – Invalid Consolidation Axis</w:t>
      </w:r>
      <w:r>
        <w:t xml:space="preserve"> - This rule identifies where the filer has reported a fact value which uses the axis InvestmentsByConsolidatedAndNonconsolidatedEntitiesAxis. The rule checks for the existence of any facts that have used this axis and reports an error.  This axis will be deprecated in 2021 so should not be used in 2020 filings.  This rule only exists for the 2020 taxonomy</w:t>
      </w:r>
      <w:r w:rsidR="00F90EA8">
        <w:t xml:space="preserve"> or later</w:t>
      </w:r>
      <w:r>
        <w:t>.</w:t>
      </w:r>
    </w:p>
    <w:p w14:paraId="59B55B04" w14:textId="41A617A3" w:rsidR="00E2477A" w:rsidRDefault="00412052" w:rsidP="00961E9C">
      <w:pPr>
        <w:pStyle w:val="ListParagraph"/>
        <w:numPr>
          <w:ilvl w:val="1"/>
          <w:numId w:val="36"/>
        </w:numPr>
        <w:spacing w:line="332" w:lineRule="auto"/>
      </w:pPr>
      <w:r>
        <w:t xml:space="preserve">Minor comments were received from committee members which were incorporated into the rules.  </w:t>
      </w:r>
      <w:r w:rsidR="00767E1A">
        <w:t>Proposed e</w:t>
      </w:r>
      <w:r w:rsidR="00E2477A">
        <w:t>ffective date for the</w:t>
      </w:r>
      <w:r w:rsidR="00DA56B5">
        <w:t>se</w:t>
      </w:r>
      <w:r w:rsidR="00E2477A">
        <w:t xml:space="preserve"> rule</w:t>
      </w:r>
      <w:r w:rsidR="00DA56B5">
        <w:t>s</w:t>
      </w:r>
      <w:r w:rsidR="00E2477A">
        <w:t xml:space="preserve"> </w:t>
      </w:r>
      <w:r w:rsidR="00767E1A">
        <w:t xml:space="preserve">is </w:t>
      </w:r>
      <w:r w:rsidR="00FA2B0A">
        <w:t>January</w:t>
      </w:r>
      <w:r w:rsidR="00E2477A">
        <w:t xml:space="preserve"> 1, 202</w:t>
      </w:r>
      <w:r w:rsidR="00FA2B0A">
        <w:t>1</w:t>
      </w:r>
      <w:r w:rsidR="00F90EA8">
        <w:t>.</w:t>
      </w:r>
    </w:p>
    <w:p w14:paraId="2FE9A08B" w14:textId="04443CF9" w:rsidR="00FD0BAE" w:rsidRPr="0013768C" w:rsidRDefault="00FD0BAE" w:rsidP="0013768C">
      <w:pPr>
        <w:pStyle w:val="ListParagraph"/>
        <w:numPr>
          <w:ilvl w:val="0"/>
          <w:numId w:val="36"/>
        </w:numPr>
        <w:spacing w:line="332" w:lineRule="auto"/>
      </w:pPr>
      <w:r w:rsidRPr="0013768C">
        <w:t>Motion to approve rules DQC_009</w:t>
      </w:r>
      <w:r w:rsidR="00FA2B0A">
        <w:t>8</w:t>
      </w:r>
      <w:r w:rsidRPr="0013768C">
        <w:t>, DQC_009</w:t>
      </w:r>
      <w:r w:rsidR="00FA2B0A">
        <w:t>9</w:t>
      </w:r>
      <w:r w:rsidRPr="0013768C">
        <w:t>,</w:t>
      </w:r>
      <w:r w:rsidR="00FA2B0A">
        <w:t xml:space="preserve"> and</w:t>
      </w:r>
      <w:r w:rsidRPr="0013768C">
        <w:t xml:space="preserve"> DQC_0</w:t>
      </w:r>
      <w:r w:rsidR="00FA2B0A">
        <w:t>10</w:t>
      </w:r>
      <w:r w:rsidRPr="0013768C">
        <w:t>0</w:t>
      </w:r>
      <w:r w:rsidR="00B94386">
        <w:t xml:space="preserve"> </w:t>
      </w:r>
      <w:r w:rsidR="00703F48">
        <w:t xml:space="preserve">effective </w:t>
      </w:r>
      <w:r w:rsidR="00C72EDA">
        <w:t>January</w:t>
      </w:r>
      <w:r w:rsidR="00703F48">
        <w:t xml:space="preserve"> 1, 202</w:t>
      </w:r>
      <w:r w:rsidR="00C72EDA">
        <w:t>1</w:t>
      </w:r>
      <w:r w:rsidRPr="0013768C">
        <w:t>, by</w:t>
      </w:r>
      <w:r w:rsidR="00C255BB">
        <w:t xml:space="preserve"> Campbell Pryde</w:t>
      </w:r>
      <w:r w:rsidR="00E2477A">
        <w:t xml:space="preserve">, </w:t>
      </w:r>
      <w:r w:rsidRPr="0013768C">
        <w:t>seconded by</w:t>
      </w:r>
      <w:r w:rsidR="00C255BB">
        <w:t xml:space="preserve"> Pranav Ghai</w:t>
      </w:r>
      <w:r w:rsidRPr="0013768C">
        <w:t xml:space="preserve"> </w:t>
      </w:r>
    </w:p>
    <w:p w14:paraId="30C0CF89" w14:textId="2CB4484F" w:rsidR="00FD0BAE" w:rsidRPr="0013768C" w:rsidRDefault="00FD0BAE" w:rsidP="0013768C">
      <w:pPr>
        <w:pStyle w:val="ListParagraph"/>
        <w:numPr>
          <w:ilvl w:val="0"/>
          <w:numId w:val="36"/>
        </w:numPr>
        <w:spacing w:line="332" w:lineRule="auto"/>
      </w:pPr>
      <w:r w:rsidRPr="0013768C">
        <w:t xml:space="preserve">Vote (For </w:t>
      </w:r>
      <w:r w:rsidR="00E2477A">
        <w:t>6</w:t>
      </w:r>
      <w:r w:rsidRPr="0013768C">
        <w:t>, 0 Against)</w:t>
      </w:r>
    </w:p>
    <w:p w14:paraId="6FE688D8" w14:textId="67FA467E" w:rsidR="00FD0BAE" w:rsidRPr="0013768C" w:rsidRDefault="00FD0BAE" w:rsidP="0013768C">
      <w:pPr>
        <w:pStyle w:val="ListParagraph"/>
        <w:numPr>
          <w:ilvl w:val="0"/>
          <w:numId w:val="36"/>
        </w:numPr>
        <w:spacing w:line="332" w:lineRule="auto"/>
      </w:pPr>
      <w:r w:rsidRPr="0013768C">
        <w:t xml:space="preserve">Motion passed. Rules </w:t>
      </w:r>
      <w:r w:rsidR="00C72EDA" w:rsidRPr="0013768C">
        <w:t>DQC_009</w:t>
      </w:r>
      <w:r w:rsidR="00C72EDA">
        <w:t>8</w:t>
      </w:r>
      <w:r w:rsidR="00C72EDA" w:rsidRPr="0013768C">
        <w:t>, DQC_009</w:t>
      </w:r>
      <w:r w:rsidR="00C72EDA">
        <w:t>9</w:t>
      </w:r>
      <w:r w:rsidR="00C72EDA" w:rsidRPr="0013768C">
        <w:t>,</w:t>
      </w:r>
      <w:r w:rsidR="00C72EDA">
        <w:t xml:space="preserve"> and</w:t>
      </w:r>
      <w:r w:rsidR="00C72EDA" w:rsidRPr="0013768C">
        <w:t xml:space="preserve"> DQC_0</w:t>
      </w:r>
      <w:r w:rsidR="00C72EDA">
        <w:t>10</w:t>
      </w:r>
      <w:r w:rsidR="00C72EDA" w:rsidRPr="0013768C">
        <w:t>0</w:t>
      </w:r>
      <w:r w:rsidR="00B94386">
        <w:t xml:space="preserve"> </w:t>
      </w:r>
      <w:r w:rsidR="00C72EDA">
        <w:t>approved effective January 1, 2021</w:t>
      </w:r>
      <w:r w:rsidR="009B296F">
        <w:t>.</w:t>
      </w:r>
      <w:r w:rsidRPr="0013768C">
        <w:t xml:space="preserve"> </w:t>
      </w:r>
    </w:p>
    <w:p w14:paraId="40D5D459" w14:textId="77777777" w:rsidR="00982A9C" w:rsidRDefault="00982A9C" w:rsidP="004208CB">
      <w:pPr>
        <w:spacing w:line="332" w:lineRule="auto"/>
        <w:rPr>
          <w:rFonts w:ascii="Arial" w:eastAsia="Arial" w:hAnsi="Arial" w:cs="Arial"/>
          <w:b/>
          <w:sz w:val="22"/>
        </w:rPr>
      </w:pPr>
    </w:p>
    <w:p w14:paraId="2528ECD6" w14:textId="405B8FF7" w:rsidR="009B296F" w:rsidRPr="009B296F" w:rsidRDefault="009B296F" w:rsidP="009B296F">
      <w:pPr>
        <w:spacing w:line="332" w:lineRule="auto"/>
        <w:rPr>
          <w:rFonts w:ascii="Arial" w:eastAsia="Arial" w:hAnsi="Arial" w:cs="Arial"/>
          <w:b/>
          <w:sz w:val="22"/>
        </w:rPr>
      </w:pPr>
      <w:r w:rsidRPr="009B296F">
        <w:rPr>
          <w:rFonts w:ascii="Arial" w:eastAsia="Arial" w:hAnsi="Arial" w:cs="Arial"/>
          <w:b/>
          <w:sz w:val="22"/>
        </w:rPr>
        <w:t>Review and Approval of Version 1</w:t>
      </w:r>
      <w:r w:rsidR="00C72EDA">
        <w:rPr>
          <w:rFonts w:ascii="Arial" w:eastAsia="Arial" w:hAnsi="Arial" w:cs="Arial"/>
          <w:b/>
          <w:sz w:val="22"/>
        </w:rPr>
        <w:t>4</w:t>
      </w:r>
      <w:r w:rsidRPr="009B296F">
        <w:rPr>
          <w:rFonts w:ascii="Arial" w:eastAsia="Arial" w:hAnsi="Arial" w:cs="Arial"/>
          <w:b/>
          <w:sz w:val="22"/>
        </w:rPr>
        <w:t xml:space="preserve"> DQC Rules for Public Review </w:t>
      </w:r>
    </w:p>
    <w:p w14:paraId="187B016E" w14:textId="77777777" w:rsidR="009B296F" w:rsidRPr="009B296F" w:rsidRDefault="009B296F" w:rsidP="009B296F">
      <w:pPr>
        <w:pStyle w:val="ListParagraph"/>
        <w:rPr>
          <w:b/>
          <w:bCs/>
        </w:rPr>
      </w:pPr>
    </w:p>
    <w:p w14:paraId="1E496906" w14:textId="514ABE7E" w:rsidR="00840DF6" w:rsidRPr="00840DF6" w:rsidRDefault="00E2477A" w:rsidP="00840DF6">
      <w:pPr>
        <w:pStyle w:val="ListParagraph"/>
        <w:numPr>
          <w:ilvl w:val="0"/>
          <w:numId w:val="36"/>
        </w:numPr>
        <w:spacing w:line="332" w:lineRule="auto"/>
      </w:pPr>
      <w:r>
        <w:rPr>
          <w:bCs/>
        </w:rPr>
        <w:t xml:space="preserve">Campbell explained the rules proposed for </w:t>
      </w:r>
      <w:r w:rsidR="00F90EA8">
        <w:rPr>
          <w:bCs/>
        </w:rPr>
        <w:t>V</w:t>
      </w:r>
      <w:r>
        <w:rPr>
          <w:bCs/>
        </w:rPr>
        <w:t>ersion 1</w:t>
      </w:r>
      <w:r w:rsidR="00C72EDA">
        <w:rPr>
          <w:bCs/>
        </w:rPr>
        <w:t>4</w:t>
      </w:r>
      <w:r>
        <w:rPr>
          <w:bCs/>
        </w:rPr>
        <w:t>.</w:t>
      </w:r>
      <w:r w:rsidR="00883D13">
        <w:rPr>
          <w:bCs/>
        </w:rPr>
        <w:t xml:space="preserve">  These rules cover the IFRS taxonomy.</w:t>
      </w:r>
    </w:p>
    <w:p w14:paraId="16FDCBD0" w14:textId="54F47E23" w:rsidR="00575753" w:rsidRDefault="00883D13" w:rsidP="00575753">
      <w:pPr>
        <w:pStyle w:val="ListParagraph"/>
        <w:numPr>
          <w:ilvl w:val="1"/>
          <w:numId w:val="36"/>
        </w:numPr>
        <w:spacing w:line="332" w:lineRule="auto"/>
      </w:pPr>
      <w:r>
        <w:t xml:space="preserve">DQC_0101 – Movement of </w:t>
      </w:r>
      <w:r w:rsidR="000D357F">
        <w:t xml:space="preserve">Concept between Calculation Trees </w:t>
      </w:r>
      <w:r w:rsidR="00954BE3">
        <w:t>–</w:t>
      </w:r>
      <w:r w:rsidR="000D357F">
        <w:t xml:space="preserve"> </w:t>
      </w:r>
      <w:r w:rsidR="00954BE3">
        <w:t xml:space="preserve">This rule is similar to the US GAAP rule that is already in place. </w:t>
      </w:r>
      <w:r w:rsidR="00B312FC">
        <w:t>The rule identifies inappropriate calculation descendants of investing, financing or operating items in the company's extension filing for the statement of cash flows.</w:t>
      </w:r>
      <w:r w:rsidR="00323A87">
        <w:t xml:space="preserve">  </w:t>
      </w:r>
    </w:p>
    <w:p w14:paraId="35D84C07" w14:textId="5DA8C1CE" w:rsidR="00B312FC" w:rsidRDefault="00B312FC" w:rsidP="00575753">
      <w:pPr>
        <w:pStyle w:val="ListParagraph"/>
        <w:numPr>
          <w:ilvl w:val="1"/>
          <w:numId w:val="36"/>
        </w:numPr>
        <w:spacing w:line="332" w:lineRule="auto"/>
      </w:pPr>
      <w:r>
        <w:t xml:space="preserve">DQC_0102 </w:t>
      </w:r>
      <w:r w:rsidR="0054031E">
        <w:t>–</w:t>
      </w:r>
      <w:r>
        <w:t xml:space="preserve"> </w:t>
      </w:r>
      <w:r w:rsidR="0054031E">
        <w:t>Element Values are Equal</w:t>
      </w:r>
      <w:r w:rsidR="005624D6">
        <w:t xml:space="preserve"> </w:t>
      </w:r>
      <w:r w:rsidR="003709C0">
        <w:t>–</w:t>
      </w:r>
      <w:r w:rsidR="005624D6">
        <w:t xml:space="preserve"> </w:t>
      </w:r>
      <w:r w:rsidR="003709C0">
        <w:t>This rule is consistent with the US GAAP version</w:t>
      </w:r>
      <w:r w:rsidR="00702128">
        <w:t xml:space="preserve"> of the rule</w:t>
      </w:r>
      <w:r w:rsidR="003709C0">
        <w:t>.</w:t>
      </w:r>
      <w:r w:rsidR="00C168CD">
        <w:t xml:space="preserve"> This rule tests that the values reported between element relationships that are identified as an accounting constant are consistent </w:t>
      </w:r>
      <w:r w:rsidR="00C168CD">
        <w:lastRenderedPageBreak/>
        <w:t xml:space="preserve">within the filing.  </w:t>
      </w:r>
      <w:r w:rsidR="00736A8C">
        <w:t xml:space="preserve">The rule only runs when </w:t>
      </w:r>
      <w:r w:rsidR="007C13B3">
        <w:t>t</w:t>
      </w:r>
      <w:r w:rsidR="00736A8C">
        <w:t>here are no dimensions.</w:t>
      </w:r>
      <w:r w:rsidR="00C43538">
        <w:t xml:space="preserve"> Relationships </w:t>
      </w:r>
      <w:r w:rsidR="00702128">
        <w:t>tested</w:t>
      </w:r>
      <w:r w:rsidR="00C43538">
        <w:t xml:space="preserve"> in the rule include:</w:t>
      </w:r>
    </w:p>
    <w:p w14:paraId="2101A6C1" w14:textId="70D5353F" w:rsidR="00F33E1A" w:rsidRPr="00F33E1A" w:rsidRDefault="00F33E1A" w:rsidP="00D5668F">
      <w:pPr>
        <w:pStyle w:val="ListParagraph"/>
        <w:widowControl w:val="0"/>
        <w:numPr>
          <w:ilvl w:val="2"/>
          <w:numId w:val="36"/>
        </w:numPr>
        <w:pBdr>
          <w:top w:val="nil"/>
          <w:left w:val="nil"/>
          <w:bottom w:val="nil"/>
          <w:right w:val="nil"/>
          <w:between w:val="nil"/>
        </w:pBdr>
        <w:rPr>
          <w:sz w:val="18"/>
          <w:szCs w:val="18"/>
        </w:rPr>
      </w:pPr>
      <w:r w:rsidRPr="00F33E1A">
        <w:rPr>
          <w:sz w:val="18"/>
          <w:szCs w:val="18"/>
        </w:rPr>
        <w:t>Assets = LiabilitiesAndStockholdersEquity</w:t>
      </w:r>
      <w:r w:rsidR="00CF42CC">
        <w:rPr>
          <w:sz w:val="18"/>
          <w:szCs w:val="18"/>
        </w:rPr>
        <w:t xml:space="preserve"> (1 error)</w:t>
      </w:r>
    </w:p>
    <w:p w14:paraId="3E4B45CB" w14:textId="3E68A5E0" w:rsidR="00810A10" w:rsidRPr="00810A10" w:rsidRDefault="00810A10" w:rsidP="00D5668F">
      <w:pPr>
        <w:pStyle w:val="ListParagraph"/>
        <w:widowControl w:val="0"/>
        <w:numPr>
          <w:ilvl w:val="2"/>
          <w:numId w:val="36"/>
        </w:numPr>
        <w:pBdr>
          <w:top w:val="nil"/>
          <w:left w:val="nil"/>
          <w:bottom w:val="nil"/>
          <w:right w:val="nil"/>
          <w:between w:val="nil"/>
        </w:pBdr>
        <w:rPr>
          <w:sz w:val="18"/>
          <w:szCs w:val="18"/>
        </w:rPr>
      </w:pPr>
      <w:r w:rsidRPr="00810A10">
        <w:rPr>
          <w:sz w:val="18"/>
          <w:szCs w:val="18"/>
        </w:rPr>
        <w:t>Assets = CurrentAssets + NoncurrentAssets</w:t>
      </w:r>
      <w:r w:rsidR="00CF42CC">
        <w:rPr>
          <w:sz w:val="18"/>
          <w:szCs w:val="18"/>
        </w:rPr>
        <w:t xml:space="preserve"> (76 errors)</w:t>
      </w:r>
    </w:p>
    <w:p w14:paraId="31B46A6F" w14:textId="6668A4F2" w:rsidR="004A2BEB" w:rsidRPr="004A2BEB" w:rsidRDefault="004A2BEB" w:rsidP="00D5668F">
      <w:pPr>
        <w:pStyle w:val="ListParagraph"/>
        <w:widowControl w:val="0"/>
        <w:numPr>
          <w:ilvl w:val="2"/>
          <w:numId w:val="36"/>
        </w:numPr>
        <w:rPr>
          <w:sz w:val="18"/>
          <w:szCs w:val="18"/>
        </w:rPr>
      </w:pPr>
      <w:r w:rsidRPr="004A2BEB">
        <w:rPr>
          <w:sz w:val="18"/>
          <w:szCs w:val="18"/>
        </w:rPr>
        <w:t>Liabilities = CurrentLiabilities + NoncurrentLiabilities</w:t>
      </w:r>
      <w:r w:rsidR="00CF42CC">
        <w:rPr>
          <w:sz w:val="18"/>
          <w:szCs w:val="18"/>
        </w:rPr>
        <w:t xml:space="preserve"> (7</w:t>
      </w:r>
      <w:r w:rsidR="006554CE">
        <w:rPr>
          <w:sz w:val="18"/>
          <w:szCs w:val="18"/>
        </w:rPr>
        <w:t>3</w:t>
      </w:r>
      <w:r w:rsidR="00CF42CC">
        <w:rPr>
          <w:sz w:val="18"/>
          <w:szCs w:val="18"/>
        </w:rPr>
        <w:t xml:space="preserve"> errors)</w:t>
      </w:r>
    </w:p>
    <w:p w14:paraId="2FB37516" w14:textId="5B543302" w:rsidR="00DC5CCC" w:rsidRDefault="00DC5CCC" w:rsidP="00D5668F">
      <w:pPr>
        <w:pStyle w:val="ListParagraph"/>
        <w:widowControl w:val="0"/>
        <w:numPr>
          <w:ilvl w:val="2"/>
          <w:numId w:val="36"/>
        </w:numPr>
        <w:rPr>
          <w:sz w:val="18"/>
          <w:szCs w:val="18"/>
        </w:rPr>
      </w:pPr>
      <w:r w:rsidRPr="00DC5CCC">
        <w:rPr>
          <w:sz w:val="18"/>
          <w:szCs w:val="18"/>
        </w:rPr>
        <w:t>Equity = EquityAttributableToOwnersOfParent</w:t>
      </w:r>
      <w:r>
        <w:rPr>
          <w:sz w:val="18"/>
          <w:szCs w:val="18"/>
        </w:rPr>
        <w:t xml:space="preserve"> </w:t>
      </w:r>
      <w:r w:rsidRPr="00DC5CCC">
        <w:rPr>
          <w:sz w:val="18"/>
          <w:szCs w:val="18"/>
        </w:rPr>
        <w:t>+ NoncontrollingInterests</w:t>
      </w:r>
      <w:r w:rsidR="00CF42CC">
        <w:rPr>
          <w:sz w:val="18"/>
          <w:szCs w:val="18"/>
        </w:rPr>
        <w:t xml:space="preserve"> </w:t>
      </w:r>
      <w:r w:rsidR="006554CE">
        <w:rPr>
          <w:sz w:val="18"/>
          <w:szCs w:val="18"/>
        </w:rPr>
        <w:t>(</w:t>
      </w:r>
      <w:r w:rsidR="008122A8">
        <w:rPr>
          <w:sz w:val="18"/>
          <w:szCs w:val="18"/>
        </w:rPr>
        <w:t>25 errors)</w:t>
      </w:r>
    </w:p>
    <w:p w14:paraId="49F04799" w14:textId="2128288E" w:rsidR="002A09BF" w:rsidRPr="002A09BF" w:rsidRDefault="002A09BF" w:rsidP="00D5668F">
      <w:pPr>
        <w:pStyle w:val="ListParagraph"/>
        <w:widowControl w:val="0"/>
        <w:numPr>
          <w:ilvl w:val="2"/>
          <w:numId w:val="36"/>
        </w:numPr>
        <w:rPr>
          <w:sz w:val="18"/>
          <w:szCs w:val="18"/>
        </w:rPr>
      </w:pPr>
      <w:r w:rsidRPr="002A09BF">
        <w:rPr>
          <w:sz w:val="18"/>
          <w:szCs w:val="18"/>
        </w:rPr>
        <w:t>ComprehensiveIncome = ProfitLoss + OtherComprehensiveIncome</w:t>
      </w:r>
      <w:r w:rsidR="008122A8">
        <w:rPr>
          <w:sz w:val="18"/>
          <w:szCs w:val="18"/>
        </w:rPr>
        <w:t xml:space="preserve"> (</w:t>
      </w:r>
      <w:r w:rsidR="000914EE">
        <w:rPr>
          <w:sz w:val="18"/>
          <w:szCs w:val="18"/>
        </w:rPr>
        <w:t>44 errors)</w:t>
      </w:r>
    </w:p>
    <w:p w14:paraId="03D5491C" w14:textId="53A7A6CA" w:rsidR="00F53187" w:rsidRPr="00F53187" w:rsidRDefault="00F53187" w:rsidP="00D5668F">
      <w:pPr>
        <w:pStyle w:val="ListParagraph"/>
        <w:widowControl w:val="0"/>
        <w:numPr>
          <w:ilvl w:val="2"/>
          <w:numId w:val="36"/>
        </w:numPr>
        <w:rPr>
          <w:sz w:val="18"/>
          <w:szCs w:val="18"/>
        </w:rPr>
      </w:pPr>
      <w:r w:rsidRPr="00F53187">
        <w:rPr>
          <w:sz w:val="18"/>
          <w:szCs w:val="18"/>
        </w:rPr>
        <w:t>IncreaseDecreaseInCashAndCashEquivalentsBeforeEffectOfExchangeRateChanges = CashFlowsFromUsedInOperatingActivities + CashFlowsFromUsedInInvestingActivities + CashFlowsFromUsedInFinancingActivities</w:t>
      </w:r>
      <w:r w:rsidR="000914EE">
        <w:rPr>
          <w:sz w:val="18"/>
          <w:szCs w:val="18"/>
        </w:rPr>
        <w:t xml:space="preserve"> (</w:t>
      </w:r>
      <w:r w:rsidR="00834B41">
        <w:rPr>
          <w:sz w:val="18"/>
          <w:szCs w:val="18"/>
        </w:rPr>
        <w:t>30 errors)</w:t>
      </w:r>
    </w:p>
    <w:p w14:paraId="350A6A4D" w14:textId="045357D0" w:rsidR="00FE0B36" w:rsidRPr="00FE0B36" w:rsidRDefault="00FE0B36" w:rsidP="00D5668F">
      <w:pPr>
        <w:pStyle w:val="ListParagraph"/>
        <w:widowControl w:val="0"/>
        <w:numPr>
          <w:ilvl w:val="2"/>
          <w:numId w:val="36"/>
        </w:numPr>
        <w:rPr>
          <w:sz w:val="18"/>
          <w:szCs w:val="18"/>
        </w:rPr>
      </w:pPr>
      <w:r w:rsidRPr="00FE0B36">
        <w:rPr>
          <w:sz w:val="18"/>
          <w:szCs w:val="18"/>
        </w:rPr>
        <w:t>CashFlowsFromUsedInFinancingActivities = CashFlowsFromUsedInFinancingActivitiesContinuingOperations + CashFlowsFromUsedInFinancingActivitiesDiscontinuedOperations</w:t>
      </w:r>
      <w:r w:rsidR="00834B41">
        <w:rPr>
          <w:sz w:val="18"/>
          <w:szCs w:val="18"/>
        </w:rPr>
        <w:t xml:space="preserve"> (0 errors)</w:t>
      </w:r>
    </w:p>
    <w:p w14:paraId="74FF648E" w14:textId="382799E2" w:rsidR="003B3014" w:rsidRPr="003B3014" w:rsidRDefault="003B3014" w:rsidP="00D5668F">
      <w:pPr>
        <w:pStyle w:val="ListParagraph"/>
        <w:widowControl w:val="0"/>
        <w:numPr>
          <w:ilvl w:val="2"/>
          <w:numId w:val="36"/>
        </w:numPr>
        <w:rPr>
          <w:sz w:val="18"/>
          <w:szCs w:val="18"/>
        </w:rPr>
      </w:pPr>
      <w:r w:rsidRPr="003B3014">
        <w:rPr>
          <w:sz w:val="18"/>
          <w:szCs w:val="18"/>
        </w:rPr>
        <w:t>CashFlowsFromUsedInInvestingActivities = CashFlowsFromUsedInInvestingActivitiesContinuingOperations + CashFlowsFromUsedInInvestingActivitiesDiscontinuedOperations</w:t>
      </w:r>
      <w:r w:rsidR="00834B41">
        <w:rPr>
          <w:sz w:val="18"/>
          <w:szCs w:val="18"/>
        </w:rPr>
        <w:t xml:space="preserve"> (8 errors)</w:t>
      </w:r>
    </w:p>
    <w:p w14:paraId="35D3B70C" w14:textId="4D4DC288" w:rsidR="001B64CB" w:rsidRPr="001B64CB" w:rsidRDefault="001B64CB" w:rsidP="00D5668F">
      <w:pPr>
        <w:pStyle w:val="ListParagraph"/>
        <w:widowControl w:val="0"/>
        <w:numPr>
          <w:ilvl w:val="2"/>
          <w:numId w:val="36"/>
        </w:numPr>
        <w:rPr>
          <w:sz w:val="18"/>
          <w:szCs w:val="18"/>
        </w:rPr>
      </w:pPr>
      <w:r w:rsidRPr="001B64CB">
        <w:rPr>
          <w:sz w:val="18"/>
          <w:szCs w:val="18"/>
        </w:rPr>
        <w:t>CashFlowsFromUsedInOperatingActivities = CashFlowsFromUsedInOperatingActivitiesContinuingOperations + CashFlowsFromUsedInOperatingActivitiesDiscontinuedOperations</w:t>
      </w:r>
      <w:r w:rsidR="00834B41">
        <w:rPr>
          <w:sz w:val="18"/>
          <w:szCs w:val="18"/>
        </w:rPr>
        <w:t xml:space="preserve"> (</w:t>
      </w:r>
      <w:r w:rsidR="00522DA4">
        <w:rPr>
          <w:sz w:val="18"/>
          <w:szCs w:val="18"/>
        </w:rPr>
        <w:t>0</w:t>
      </w:r>
      <w:r w:rsidR="00B457FD">
        <w:rPr>
          <w:sz w:val="18"/>
          <w:szCs w:val="18"/>
        </w:rPr>
        <w:t xml:space="preserve"> errors)</w:t>
      </w:r>
    </w:p>
    <w:p w14:paraId="36F971B5" w14:textId="233F584A" w:rsidR="00522DA4" w:rsidRPr="00522DA4" w:rsidRDefault="00522DA4" w:rsidP="00522DA4">
      <w:pPr>
        <w:pStyle w:val="ListParagraph"/>
        <w:widowControl w:val="0"/>
        <w:numPr>
          <w:ilvl w:val="2"/>
          <w:numId w:val="36"/>
        </w:numPr>
        <w:rPr>
          <w:sz w:val="18"/>
          <w:szCs w:val="18"/>
        </w:rPr>
      </w:pPr>
      <w:r w:rsidRPr="00522DA4">
        <w:rPr>
          <w:sz w:val="18"/>
          <w:szCs w:val="18"/>
        </w:rPr>
        <w:t>IncreaseDecreaseInCashAndCashEquivalentsDiscontinuedOperations = CashFlowsFromUsedInOperatingActivitiesDiscontinuedOperations + CashFlowsFromUsedInInvestingActivitiesDiscontinuedOperations + CashFlowsFromUsedInFinancingActivitiesDiscontinuedOperations</w:t>
      </w:r>
      <w:r>
        <w:rPr>
          <w:sz w:val="18"/>
          <w:szCs w:val="18"/>
        </w:rPr>
        <w:t xml:space="preserve"> (8 errors)</w:t>
      </w:r>
    </w:p>
    <w:p w14:paraId="4EA65DAB" w14:textId="5860E2C8" w:rsidR="003F435A" w:rsidRDefault="005624D6" w:rsidP="003F435A">
      <w:pPr>
        <w:pStyle w:val="ListParagraph"/>
        <w:numPr>
          <w:ilvl w:val="1"/>
          <w:numId w:val="36"/>
        </w:numPr>
        <w:spacing w:line="332" w:lineRule="auto"/>
      </w:pPr>
      <w:r>
        <w:t xml:space="preserve">DQC_0103 </w:t>
      </w:r>
      <w:r w:rsidR="0059243D">
        <w:t>–</w:t>
      </w:r>
      <w:r>
        <w:t xml:space="preserve"> </w:t>
      </w:r>
      <w:r w:rsidR="0059243D">
        <w:t xml:space="preserve">Invalid Value for Percentage Items.  </w:t>
      </w:r>
      <w:r w:rsidR="003F435A">
        <w:t>This rule identifies where filers have used a percentage item type with a value that is greater than the value of 10</w:t>
      </w:r>
      <w:r w:rsidR="002446AC">
        <w:t xml:space="preserve"> (i.e., 1000%)</w:t>
      </w:r>
      <w:r w:rsidR="003F435A">
        <w:t xml:space="preserve">.  </w:t>
      </w:r>
      <w:r w:rsidR="00E90D41">
        <w:t>The rule tests base taxonomy elements of the IFRS taxonomy</w:t>
      </w:r>
      <w:r w:rsidR="0059243D">
        <w:t>.  There were approximately 118 errors for this rule.</w:t>
      </w:r>
      <w:r w:rsidR="006106B8">
        <w:t xml:space="preserve"> </w:t>
      </w:r>
    </w:p>
    <w:p w14:paraId="661F80A5" w14:textId="3D2E7347" w:rsidR="004B3352" w:rsidRDefault="00E90D41" w:rsidP="004B3352">
      <w:pPr>
        <w:pStyle w:val="ListParagraph"/>
        <w:numPr>
          <w:ilvl w:val="1"/>
          <w:numId w:val="36"/>
        </w:numPr>
        <w:spacing w:line="332" w:lineRule="auto"/>
      </w:pPr>
      <w:r>
        <w:t xml:space="preserve">DQC_0104 </w:t>
      </w:r>
      <w:r w:rsidR="00E94D5C">
        <w:t>–</w:t>
      </w:r>
      <w:r>
        <w:t xml:space="preserve"> </w:t>
      </w:r>
      <w:r w:rsidR="00E94D5C">
        <w:t xml:space="preserve">Axis with Inappropriate Member - </w:t>
      </w:r>
      <w:r w:rsidR="004B3352">
        <w:t>Certain axes in the IFRS taxonomy should only have certain members as shown in the IFRS taxonomy. This rule tests whether these axes have inappropriate members</w:t>
      </w:r>
      <w:r w:rsidR="003E79E3">
        <w:t xml:space="preserve"> (</w:t>
      </w:r>
      <w:r w:rsidR="00B517EC">
        <w:t>associated with Guidan</w:t>
      </w:r>
      <w:r w:rsidR="003E79E3">
        <w:t>ce document)</w:t>
      </w:r>
      <w:r w:rsidR="004B3352">
        <w:t xml:space="preserve">.  </w:t>
      </w:r>
    </w:p>
    <w:p w14:paraId="7C6459C2" w14:textId="3DBC09D4" w:rsidR="00C5662D" w:rsidRDefault="001A67BE" w:rsidP="00C814E0">
      <w:pPr>
        <w:pStyle w:val="ListParagraph"/>
        <w:numPr>
          <w:ilvl w:val="1"/>
          <w:numId w:val="36"/>
        </w:numPr>
        <w:spacing w:line="332" w:lineRule="auto"/>
      </w:pPr>
      <w:r>
        <w:t xml:space="preserve">Guidance on Tagging Axis and Members Using IFRS Taxonomy – </w:t>
      </w:r>
      <w:r w:rsidR="00A82D10">
        <w:t>Document</w:t>
      </w:r>
      <w:r>
        <w:t xml:space="preserve"> provides</w:t>
      </w:r>
      <w:r w:rsidR="00A82D10">
        <w:t xml:space="preserve"> guidance for modeling axis and members</w:t>
      </w:r>
      <w:r w:rsidR="00E868AD">
        <w:t xml:space="preserve"> (DQC_0104)</w:t>
      </w:r>
      <w:r w:rsidR="00A82D10">
        <w:t xml:space="preserve"> </w:t>
      </w:r>
      <w:r w:rsidR="00C5662D">
        <w:t xml:space="preserve">using the IFRS </w:t>
      </w:r>
      <w:r w:rsidR="00A82D10">
        <w:t>and provides</w:t>
      </w:r>
      <w:r w:rsidR="00C5662D">
        <w:t xml:space="preserve"> guidance for the following axes:</w:t>
      </w:r>
    </w:p>
    <w:p w14:paraId="5E921898" w14:textId="235AF35E" w:rsidR="00E868AD" w:rsidRPr="00047C0B" w:rsidRDefault="00C5662D" w:rsidP="00C5662D">
      <w:pPr>
        <w:pStyle w:val="ListParagraph"/>
        <w:numPr>
          <w:ilvl w:val="2"/>
          <w:numId w:val="36"/>
        </w:numPr>
        <w:spacing w:line="332" w:lineRule="auto"/>
        <w:rPr>
          <w:szCs w:val="22"/>
        </w:rPr>
      </w:pPr>
      <w:r w:rsidRPr="00047C0B">
        <w:rPr>
          <w:szCs w:val="22"/>
        </w:rPr>
        <w:t>Default</w:t>
      </w:r>
      <w:r w:rsidR="00E868AD" w:rsidRPr="00047C0B">
        <w:rPr>
          <w:szCs w:val="22"/>
        </w:rPr>
        <w:t xml:space="preserve"> Dimension</w:t>
      </w:r>
      <w:r w:rsidR="0005041A" w:rsidRPr="00047C0B">
        <w:rPr>
          <w:szCs w:val="22"/>
        </w:rPr>
        <w:t xml:space="preserve"> </w:t>
      </w:r>
    </w:p>
    <w:p w14:paraId="7B186CBE" w14:textId="20A21ACA" w:rsidR="005036DF" w:rsidRPr="00047C0B" w:rsidRDefault="005036DF" w:rsidP="00B26966">
      <w:pPr>
        <w:pStyle w:val="ListParagraph"/>
        <w:numPr>
          <w:ilvl w:val="2"/>
          <w:numId w:val="36"/>
        </w:numPr>
        <w:spacing w:line="332" w:lineRule="auto"/>
        <w:rPr>
          <w:iCs/>
          <w:szCs w:val="22"/>
        </w:rPr>
      </w:pPr>
      <w:r w:rsidRPr="00047C0B">
        <w:rPr>
          <w:rFonts w:eastAsia="Roboto"/>
          <w:iCs/>
          <w:szCs w:val="22"/>
          <w:highlight w:val="white"/>
        </w:rPr>
        <w:t>AssetsAndLiabilitiesClassifiedAsHeldForSaleAxis</w:t>
      </w:r>
      <w:r w:rsidR="009D10F6" w:rsidRPr="00047C0B">
        <w:rPr>
          <w:rFonts w:eastAsia="Roboto"/>
          <w:iCs/>
          <w:szCs w:val="22"/>
        </w:rPr>
        <w:t xml:space="preserve"> (</w:t>
      </w:r>
      <w:r w:rsidR="0032066D">
        <w:rPr>
          <w:rFonts w:eastAsia="Roboto"/>
          <w:iCs/>
          <w:szCs w:val="22"/>
        </w:rPr>
        <w:t>499 errors)</w:t>
      </w:r>
    </w:p>
    <w:p w14:paraId="68FAB7CA" w14:textId="580C4388" w:rsidR="007F180F" w:rsidRPr="00047C0B" w:rsidRDefault="007F180F" w:rsidP="00B26966">
      <w:pPr>
        <w:pStyle w:val="ListParagraph"/>
        <w:numPr>
          <w:ilvl w:val="2"/>
          <w:numId w:val="36"/>
        </w:numPr>
        <w:spacing w:line="332" w:lineRule="auto"/>
        <w:rPr>
          <w:iCs/>
          <w:szCs w:val="22"/>
        </w:rPr>
      </w:pPr>
      <w:r w:rsidRPr="00047C0B">
        <w:rPr>
          <w:rFonts w:eastAsia="Roboto"/>
          <w:iCs/>
          <w:szCs w:val="22"/>
          <w:highlight w:val="white"/>
        </w:rPr>
        <w:t>ContinuingAndDiscontinuedOperationsAxis</w:t>
      </w:r>
      <w:r w:rsidR="00C61062" w:rsidRPr="00047C0B">
        <w:rPr>
          <w:rFonts w:eastAsia="Roboto"/>
          <w:iCs/>
          <w:szCs w:val="22"/>
        </w:rPr>
        <w:t xml:space="preserve"> (3,091 errors)</w:t>
      </w:r>
    </w:p>
    <w:p w14:paraId="17BD516C" w14:textId="34C5073C" w:rsidR="00813A6D" w:rsidRPr="00047C0B" w:rsidRDefault="00813A6D" w:rsidP="00B26966">
      <w:pPr>
        <w:pStyle w:val="ListParagraph"/>
        <w:numPr>
          <w:ilvl w:val="2"/>
          <w:numId w:val="36"/>
        </w:numPr>
        <w:spacing w:line="332" w:lineRule="auto"/>
        <w:rPr>
          <w:iCs/>
          <w:szCs w:val="22"/>
        </w:rPr>
      </w:pPr>
      <w:r w:rsidRPr="00047C0B">
        <w:rPr>
          <w:iCs/>
          <w:szCs w:val="22"/>
          <w:highlight w:val="white"/>
        </w:rPr>
        <w:t>ConsolidatedAndSeparateFinancialStatementsAxi</w:t>
      </w:r>
      <w:r w:rsidRPr="00047C0B">
        <w:rPr>
          <w:iCs/>
          <w:szCs w:val="22"/>
        </w:rPr>
        <w:t>s</w:t>
      </w:r>
      <w:r w:rsidR="00C61062" w:rsidRPr="00047C0B">
        <w:rPr>
          <w:iCs/>
          <w:szCs w:val="22"/>
        </w:rPr>
        <w:t xml:space="preserve"> (8,708 errors)</w:t>
      </w:r>
    </w:p>
    <w:p w14:paraId="263FAB50" w14:textId="005E34CF" w:rsidR="000F4B84" w:rsidRPr="00047C0B" w:rsidRDefault="000F4B84" w:rsidP="00B26966">
      <w:pPr>
        <w:pStyle w:val="ListParagraph"/>
        <w:numPr>
          <w:ilvl w:val="2"/>
          <w:numId w:val="36"/>
        </w:numPr>
        <w:spacing w:line="332" w:lineRule="auto"/>
        <w:rPr>
          <w:iCs/>
          <w:szCs w:val="22"/>
        </w:rPr>
      </w:pPr>
      <w:r w:rsidRPr="00047C0B">
        <w:rPr>
          <w:rFonts w:eastAsia="Roboto"/>
          <w:iCs/>
          <w:szCs w:val="22"/>
          <w:highlight w:val="white"/>
        </w:rPr>
        <w:t>SegmentConsolidationItemsAxis</w:t>
      </w:r>
      <w:r w:rsidR="00C61062" w:rsidRPr="00047C0B">
        <w:rPr>
          <w:rFonts w:eastAsia="Roboto"/>
          <w:iCs/>
          <w:szCs w:val="22"/>
        </w:rPr>
        <w:t xml:space="preserve"> (18,626 errors</w:t>
      </w:r>
      <w:r w:rsidR="00605935" w:rsidRPr="00047C0B">
        <w:rPr>
          <w:rFonts w:eastAsia="Roboto"/>
          <w:iCs/>
          <w:szCs w:val="22"/>
        </w:rPr>
        <w:t>,</w:t>
      </w:r>
      <w:r w:rsidR="00C61062" w:rsidRPr="00047C0B">
        <w:rPr>
          <w:rFonts w:eastAsia="Roboto"/>
          <w:iCs/>
          <w:szCs w:val="22"/>
        </w:rPr>
        <w:t xml:space="preserve"> </w:t>
      </w:r>
      <w:r w:rsidR="001F62ED" w:rsidRPr="00047C0B">
        <w:rPr>
          <w:rFonts w:eastAsia="Roboto"/>
          <w:iCs/>
          <w:szCs w:val="22"/>
        </w:rPr>
        <w:t>many filers creating inappropriate extensions)</w:t>
      </w:r>
    </w:p>
    <w:p w14:paraId="72F0DCF2" w14:textId="5CC04B0E" w:rsidR="0076109D" w:rsidRPr="00047C0B" w:rsidRDefault="0076109D" w:rsidP="00B26966">
      <w:pPr>
        <w:pStyle w:val="ListParagraph"/>
        <w:numPr>
          <w:ilvl w:val="2"/>
          <w:numId w:val="36"/>
        </w:numPr>
        <w:spacing w:line="332" w:lineRule="auto"/>
        <w:rPr>
          <w:iCs/>
          <w:szCs w:val="22"/>
        </w:rPr>
      </w:pPr>
      <w:r w:rsidRPr="00047C0B">
        <w:rPr>
          <w:iCs/>
          <w:szCs w:val="22"/>
          <w:highlight w:val="white"/>
        </w:rPr>
        <w:t>SegmentAxis</w:t>
      </w:r>
      <w:r w:rsidR="001F62ED" w:rsidRPr="00047C0B">
        <w:rPr>
          <w:iCs/>
          <w:szCs w:val="22"/>
        </w:rPr>
        <w:t xml:space="preserve"> (1,800 errors)</w:t>
      </w:r>
    </w:p>
    <w:p w14:paraId="66F1E1D9" w14:textId="342E63B5" w:rsidR="005036DF" w:rsidRDefault="005036DF" w:rsidP="00B26966">
      <w:pPr>
        <w:pStyle w:val="ListParagraph"/>
        <w:spacing w:line="332" w:lineRule="auto"/>
      </w:pPr>
    </w:p>
    <w:p w14:paraId="708E0AC8" w14:textId="1476CEB3" w:rsidR="003E79E3" w:rsidRDefault="003E79E3" w:rsidP="003E79E3">
      <w:pPr>
        <w:pStyle w:val="ListParagraph"/>
        <w:numPr>
          <w:ilvl w:val="1"/>
          <w:numId w:val="36"/>
        </w:numPr>
        <w:spacing w:line="332" w:lineRule="auto"/>
      </w:pPr>
      <w:r>
        <w:lastRenderedPageBreak/>
        <w:t xml:space="preserve">DQC_0105 </w:t>
      </w:r>
      <w:r w:rsidR="000C052A">
        <w:t>–</w:t>
      </w:r>
      <w:r>
        <w:t xml:space="preserve"> </w:t>
      </w:r>
      <w:r w:rsidR="000C052A">
        <w:t>Financial Statement elements with no calculations -</w:t>
      </w:r>
      <w:r w:rsidR="00EE3E9B">
        <w:t xml:space="preserve">  </w:t>
      </w:r>
      <w:r>
        <w:t>This rule identifies where an element is defined in the presentation linkbase of the filing for the Income Statement, the Balance Sheet, the Statement of Cash Flows and the Statement of Comprehensive Income without being defined in a calculation</w:t>
      </w:r>
      <w:r w:rsidR="00A50C95">
        <w:t xml:space="preserve"> (logic works same as US GAAP rule)</w:t>
      </w:r>
      <w:r>
        <w:t>.</w:t>
      </w:r>
      <w:r w:rsidR="00A77C0F">
        <w:t xml:space="preserve">  (595 errors)</w:t>
      </w:r>
    </w:p>
    <w:p w14:paraId="14408A3A" w14:textId="1DB1A1F1" w:rsidR="003E79E3" w:rsidRDefault="003E79E3" w:rsidP="008B08B1">
      <w:pPr>
        <w:pStyle w:val="ListParagraph"/>
        <w:numPr>
          <w:ilvl w:val="1"/>
          <w:numId w:val="36"/>
        </w:numPr>
        <w:spacing w:line="332" w:lineRule="auto"/>
      </w:pPr>
      <w:r>
        <w:t xml:space="preserve">DQC_0106 - </w:t>
      </w:r>
      <w:bookmarkStart w:id="1" w:name="_9cqjz1me3vop" w:colFirst="0" w:colLast="0"/>
      <w:bookmarkEnd w:id="1"/>
      <w:r>
        <w:t>Assets and Liabilities Classified as Held-For-Sale using Duration Element – The Held-For-Sale axis is used to identify balance sheet items that are held for sale</w:t>
      </w:r>
      <w:r w:rsidR="00E45A54">
        <w:t xml:space="preserve"> (should be instant type items)</w:t>
      </w:r>
      <w:r>
        <w:t xml:space="preserve">. The rule identifies fact values with duration types that have been used with this axis. </w:t>
      </w:r>
      <w:r w:rsidR="002A0601">
        <w:t>(418 errors)</w:t>
      </w:r>
      <w:r w:rsidR="00A3387D">
        <w:t xml:space="preserve"> </w:t>
      </w:r>
    </w:p>
    <w:p w14:paraId="5CCA599A" w14:textId="291AB4DE" w:rsidR="0036731F" w:rsidDel="00436F3F" w:rsidRDefault="0036731F" w:rsidP="0036731F">
      <w:pPr>
        <w:pStyle w:val="ListParagraph"/>
        <w:numPr>
          <w:ilvl w:val="1"/>
          <w:numId w:val="36"/>
        </w:numPr>
        <w:spacing w:line="332" w:lineRule="auto"/>
        <w:rPr>
          <w:del w:id="2" w:author="Izabela Ruta" w:date="2021-01-19T12:14:00Z"/>
        </w:rPr>
      </w:pPr>
      <w:del w:id="3" w:author="Izabela Ruta" w:date="2021-01-19T12:14:00Z">
        <w:r w:rsidDel="00436F3F">
          <w:delText xml:space="preserve">Iza stated that the IFRS </w:delText>
        </w:r>
        <w:r w:rsidR="00DB3210" w:rsidDel="00436F3F">
          <w:delText>Staff will check whether any rule</w:delText>
        </w:r>
        <w:r w:rsidR="00E45A54" w:rsidDel="00436F3F">
          <w:delText>s</w:delText>
        </w:r>
        <w:r w:rsidR="00DB3210" w:rsidDel="00436F3F">
          <w:delText xml:space="preserve"> conflict</w:delText>
        </w:r>
        <w:r w:rsidR="001972D6" w:rsidDel="00436F3F">
          <w:delText>s</w:delText>
        </w:r>
        <w:r w:rsidR="00DB3210" w:rsidDel="00436F3F">
          <w:delText xml:space="preserve"> with IFRS principles.</w:delText>
        </w:r>
      </w:del>
    </w:p>
    <w:p w14:paraId="7C2E5E23" w14:textId="09DC591C" w:rsidR="00741737" w:rsidRDefault="00741737" w:rsidP="0036731F">
      <w:pPr>
        <w:pStyle w:val="ListParagraph"/>
        <w:numPr>
          <w:ilvl w:val="1"/>
          <w:numId w:val="36"/>
        </w:numPr>
        <w:spacing w:line="332" w:lineRule="auto"/>
      </w:pPr>
      <w:r>
        <w:t xml:space="preserve">Campbell </w:t>
      </w:r>
      <w:r w:rsidR="0036731F">
        <w:t>also explained</w:t>
      </w:r>
      <w:r>
        <w:t xml:space="preserve"> that there </w:t>
      </w:r>
      <w:r w:rsidR="00BA24CA">
        <w:t>is an update</w:t>
      </w:r>
      <w:r w:rsidR="00E45A54">
        <w:t xml:space="preserve"> </w:t>
      </w:r>
      <w:r>
        <w:t>for US GAAP rule DQC_0001</w:t>
      </w:r>
      <w:r w:rsidR="00BA24CA">
        <w:t xml:space="preserve"> to add </w:t>
      </w:r>
      <w:r w:rsidR="0036731F">
        <w:t>the</w:t>
      </w:r>
      <w:r w:rsidR="00BA24CA">
        <w:t xml:space="preserve"> Segment axis.  </w:t>
      </w:r>
    </w:p>
    <w:p w14:paraId="0E45977A" w14:textId="6BEFBB50" w:rsidR="00703F48" w:rsidRPr="009B296F" w:rsidRDefault="00D73839" w:rsidP="009B296F">
      <w:pPr>
        <w:pStyle w:val="ListParagraph"/>
        <w:numPr>
          <w:ilvl w:val="0"/>
          <w:numId w:val="36"/>
        </w:numPr>
        <w:spacing w:line="332" w:lineRule="auto"/>
      </w:pPr>
      <w:r>
        <w:t xml:space="preserve">Public </w:t>
      </w:r>
      <w:r w:rsidR="00703F48">
        <w:t>Review period</w:t>
      </w:r>
      <w:r>
        <w:t xml:space="preserve"> is proposed for</w:t>
      </w:r>
      <w:r w:rsidR="00703F48">
        <w:t xml:space="preserve"> </w:t>
      </w:r>
      <w:r w:rsidR="00C72EDA">
        <w:t>November</w:t>
      </w:r>
      <w:r w:rsidR="00703F48">
        <w:t xml:space="preserve"> 1 - </w:t>
      </w:r>
      <w:r w:rsidR="00C72EDA">
        <w:t>December</w:t>
      </w:r>
      <w:r w:rsidR="00703F48">
        <w:t xml:space="preserve"> 15, 2020.</w:t>
      </w:r>
    </w:p>
    <w:p w14:paraId="1C82A9CE" w14:textId="77777777" w:rsidR="00982A9C" w:rsidRDefault="00982A9C" w:rsidP="004208CB">
      <w:pPr>
        <w:spacing w:line="332" w:lineRule="auto"/>
        <w:rPr>
          <w:rFonts w:ascii="Arial" w:eastAsia="Arial" w:hAnsi="Arial" w:cs="Arial"/>
          <w:b/>
          <w:sz w:val="22"/>
        </w:rPr>
      </w:pPr>
    </w:p>
    <w:p w14:paraId="0552D154" w14:textId="65534BE1" w:rsidR="009B296F" w:rsidRPr="0013768C" w:rsidRDefault="009B296F" w:rsidP="009B296F">
      <w:pPr>
        <w:pStyle w:val="ListParagraph"/>
        <w:numPr>
          <w:ilvl w:val="0"/>
          <w:numId w:val="36"/>
        </w:numPr>
        <w:spacing w:line="332" w:lineRule="auto"/>
      </w:pPr>
      <w:r w:rsidRPr="0013768C">
        <w:t>Motion to approve rules</w:t>
      </w:r>
      <w:r w:rsidR="005426B3">
        <w:t xml:space="preserve"> DQC_101, DQC_102, DQC_103, DQC_104</w:t>
      </w:r>
      <w:r w:rsidR="00843F7B">
        <w:t xml:space="preserve"> (with associated guidance for Tagging Axis and Members Using IFRS Taxonomy), DQC_105, DQC_106</w:t>
      </w:r>
      <w:r w:rsidR="00BF144F">
        <w:t>,</w:t>
      </w:r>
      <w:r w:rsidR="00843F7B">
        <w:t xml:space="preserve"> and</w:t>
      </w:r>
      <w:r w:rsidRPr="0013768C">
        <w:t xml:space="preserve"> </w:t>
      </w:r>
      <w:r w:rsidR="00BA24CA">
        <w:t>modification of DQC_00</w:t>
      </w:r>
      <w:r w:rsidR="00E45A54">
        <w:t>0</w:t>
      </w:r>
      <w:r w:rsidR="00BA24CA">
        <w:t xml:space="preserve">1 for addition of Segment Axis </w:t>
      </w:r>
      <w:r>
        <w:t>for public review</w:t>
      </w:r>
      <w:r w:rsidR="00E36483">
        <w:t xml:space="preserve"> </w:t>
      </w:r>
      <w:r w:rsidR="00C814E0">
        <w:t>November</w:t>
      </w:r>
      <w:r w:rsidR="00E36483">
        <w:t xml:space="preserve"> 1</w:t>
      </w:r>
      <w:r w:rsidR="00D73839">
        <w:t xml:space="preserve"> -</w:t>
      </w:r>
      <w:r w:rsidR="007D070E">
        <w:t xml:space="preserve"> </w:t>
      </w:r>
      <w:r w:rsidR="00C814E0">
        <w:t>December</w:t>
      </w:r>
      <w:r w:rsidR="00D73839">
        <w:t xml:space="preserve"> 15, 2020, by</w:t>
      </w:r>
      <w:r w:rsidR="00BA24CA">
        <w:t xml:space="preserve"> Pranav Ghai</w:t>
      </w:r>
      <w:r w:rsidR="00D73839">
        <w:t xml:space="preserve">, </w:t>
      </w:r>
      <w:r w:rsidRPr="0013768C">
        <w:t xml:space="preserve">seconded by </w:t>
      </w:r>
      <w:r w:rsidR="00BA24CA">
        <w:t>Campbell Pryde</w:t>
      </w:r>
    </w:p>
    <w:p w14:paraId="55354860" w14:textId="77777777" w:rsidR="009B296F" w:rsidRPr="0013768C" w:rsidRDefault="009B296F" w:rsidP="009B296F">
      <w:pPr>
        <w:pStyle w:val="ListParagraph"/>
        <w:numPr>
          <w:ilvl w:val="0"/>
          <w:numId w:val="36"/>
        </w:numPr>
        <w:spacing w:line="332" w:lineRule="auto"/>
      </w:pPr>
      <w:r w:rsidRPr="0013768C">
        <w:t>Vote (For 6, 0 Against)</w:t>
      </w:r>
    </w:p>
    <w:p w14:paraId="26F8FB05" w14:textId="4C9C2AF5" w:rsidR="002F2803" w:rsidRPr="009B296F" w:rsidRDefault="009B296F" w:rsidP="009B296F">
      <w:pPr>
        <w:pStyle w:val="ListParagraph"/>
        <w:numPr>
          <w:ilvl w:val="0"/>
          <w:numId w:val="36"/>
        </w:numPr>
        <w:spacing w:line="332" w:lineRule="auto"/>
      </w:pPr>
      <w:r w:rsidRPr="0013768C">
        <w:t xml:space="preserve">Motion passed. Rules </w:t>
      </w:r>
      <w:r w:rsidR="00BF144F">
        <w:t>DQC_101, DQC_102, DQC_103, DQC_104 (with associated guidance for Tagging Axis and Members Using IFRS Taxonomy), DQC_105, DQC_106, and</w:t>
      </w:r>
      <w:r w:rsidR="00BF144F" w:rsidRPr="0013768C">
        <w:t xml:space="preserve"> </w:t>
      </w:r>
      <w:r w:rsidR="00BF144F">
        <w:t>modification of DQC_</w:t>
      </w:r>
      <w:r w:rsidR="00B53BD3">
        <w:t>0</w:t>
      </w:r>
      <w:r w:rsidR="00BF144F">
        <w:t xml:space="preserve">001 for addition of Segment Axis </w:t>
      </w:r>
      <w:r>
        <w:t>approved for public review</w:t>
      </w:r>
      <w:r w:rsidR="00BF144F">
        <w:t xml:space="preserve"> November 1 – December 15, 2020</w:t>
      </w:r>
      <w:r>
        <w:t>.</w:t>
      </w:r>
    </w:p>
    <w:p w14:paraId="33C95C44" w14:textId="77777777" w:rsidR="009B296F" w:rsidRDefault="009B296F">
      <w:pPr>
        <w:spacing w:line="332" w:lineRule="auto"/>
        <w:rPr>
          <w:rFonts w:ascii="Arial" w:eastAsia="Arial" w:hAnsi="Arial" w:cs="Arial"/>
          <w:sz w:val="22"/>
        </w:rPr>
      </w:pPr>
    </w:p>
    <w:p w14:paraId="7E161B32" w14:textId="77777777" w:rsidR="00BA24CA" w:rsidRDefault="009275BC" w:rsidP="009275BC">
      <w:pPr>
        <w:spacing w:line="332" w:lineRule="auto"/>
        <w:rPr>
          <w:rFonts w:ascii="Arial" w:eastAsia="Arial" w:hAnsi="Arial" w:cs="Arial"/>
          <w:b/>
          <w:sz w:val="22"/>
        </w:rPr>
      </w:pPr>
      <w:r w:rsidRPr="009275BC">
        <w:rPr>
          <w:rFonts w:ascii="Arial" w:eastAsia="Arial" w:hAnsi="Arial" w:cs="Arial"/>
          <w:b/>
          <w:sz w:val="22"/>
        </w:rPr>
        <w:t>IFRS Guidance - US Extension for IFRS Taxonomies</w:t>
      </w:r>
    </w:p>
    <w:p w14:paraId="6A98BAA9" w14:textId="0153CF4A" w:rsidR="009275BC" w:rsidRPr="000548F4" w:rsidRDefault="00D85383" w:rsidP="00D85383">
      <w:pPr>
        <w:pStyle w:val="ListParagraph"/>
        <w:numPr>
          <w:ilvl w:val="0"/>
          <w:numId w:val="43"/>
        </w:numPr>
        <w:spacing w:line="332" w:lineRule="auto"/>
        <w:rPr>
          <w:b/>
        </w:rPr>
      </w:pPr>
      <w:r>
        <w:rPr>
          <w:bCs/>
        </w:rPr>
        <w:t xml:space="preserve">Campbell explained that </w:t>
      </w:r>
      <w:r w:rsidR="003E351D">
        <w:rPr>
          <w:bCs/>
        </w:rPr>
        <w:t xml:space="preserve">the </w:t>
      </w:r>
      <w:r>
        <w:rPr>
          <w:bCs/>
        </w:rPr>
        <w:t xml:space="preserve">IFRS </w:t>
      </w:r>
      <w:r w:rsidR="00D46330">
        <w:rPr>
          <w:bCs/>
        </w:rPr>
        <w:t>taxonomy has</w:t>
      </w:r>
      <w:r>
        <w:rPr>
          <w:bCs/>
        </w:rPr>
        <w:t xml:space="preserve"> a lot less common elemen</w:t>
      </w:r>
      <w:r w:rsidR="00A86BD3">
        <w:rPr>
          <w:bCs/>
        </w:rPr>
        <w:t>t</w:t>
      </w:r>
      <w:r>
        <w:rPr>
          <w:bCs/>
        </w:rPr>
        <w:t xml:space="preserve">s </w:t>
      </w:r>
      <w:r w:rsidR="003E351D">
        <w:rPr>
          <w:bCs/>
        </w:rPr>
        <w:t xml:space="preserve">available </w:t>
      </w:r>
      <w:r w:rsidR="00CE1215">
        <w:rPr>
          <w:bCs/>
        </w:rPr>
        <w:t xml:space="preserve">and </w:t>
      </w:r>
      <w:r w:rsidR="003E351D">
        <w:rPr>
          <w:bCs/>
        </w:rPr>
        <w:t xml:space="preserve">as a result </w:t>
      </w:r>
      <w:r w:rsidR="00CE1215">
        <w:rPr>
          <w:bCs/>
        </w:rPr>
        <w:t>there</w:t>
      </w:r>
      <w:r>
        <w:rPr>
          <w:bCs/>
        </w:rPr>
        <w:t xml:space="preserve"> </w:t>
      </w:r>
      <w:r w:rsidR="003E351D">
        <w:rPr>
          <w:bCs/>
        </w:rPr>
        <w:t>is a higher extension rate on IFRS filings.</w:t>
      </w:r>
      <w:r>
        <w:rPr>
          <w:bCs/>
        </w:rPr>
        <w:t xml:space="preserve"> </w:t>
      </w:r>
      <w:r w:rsidR="00CE1215">
        <w:rPr>
          <w:bCs/>
        </w:rPr>
        <w:t>In the US</w:t>
      </w:r>
      <w:r w:rsidR="00660283">
        <w:rPr>
          <w:bCs/>
        </w:rPr>
        <w:t>,</w:t>
      </w:r>
      <w:r>
        <w:rPr>
          <w:bCs/>
        </w:rPr>
        <w:t xml:space="preserve"> </w:t>
      </w:r>
      <w:r w:rsidR="001D3459">
        <w:rPr>
          <w:bCs/>
        </w:rPr>
        <w:t xml:space="preserve">there is a lack of ability to customize the taxonomy for </w:t>
      </w:r>
      <w:r w:rsidR="00660283">
        <w:rPr>
          <w:bCs/>
        </w:rPr>
        <w:t>local purposes.  The DQC</w:t>
      </w:r>
      <w:r>
        <w:rPr>
          <w:bCs/>
        </w:rPr>
        <w:t xml:space="preserve"> would like to discuss with SEC</w:t>
      </w:r>
      <w:r w:rsidR="00B53BD3">
        <w:rPr>
          <w:bCs/>
        </w:rPr>
        <w:t xml:space="preserve"> Staff</w:t>
      </w:r>
      <w:r>
        <w:rPr>
          <w:bCs/>
        </w:rPr>
        <w:t xml:space="preserve"> an approach to develop an extension taxonomy to be used for IFRS filings in the US.  </w:t>
      </w:r>
      <w:r w:rsidR="008764AD">
        <w:rPr>
          <w:bCs/>
        </w:rPr>
        <w:t>It is anticipated that t</w:t>
      </w:r>
      <w:r>
        <w:rPr>
          <w:bCs/>
        </w:rPr>
        <w:t>he filings will be more useful</w:t>
      </w:r>
      <w:r w:rsidR="008764AD">
        <w:rPr>
          <w:bCs/>
        </w:rPr>
        <w:t>.</w:t>
      </w:r>
      <w:r>
        <w:rPr>
          <w:bCs/>
        </w:rPr>
        <w:t xml:space="preserve"> </w:t>
      </w:r>
      <w:r w:rsidR="008764AD">
        <w:rPr>
          <w:bCs/>
        </w:rPr>
        <w:t xml:space="preserve"> </w:t>
      </w:r>
      <w:r>
        <w:rPr>
          <w:bCs/>
        </w:rPr>
        <w:t xml:space="preserve">SEC would be expected to endorse and approve the </w:t>
      </w:r>
      <w:r w:rsidR="00C200A7">
        <w:rPr>
          <w:bCs/>
        </w:rPr>
        <w:t>extensions</w:t>
      </w:r>
      <w:r>
        <w:rPr>
          <w:bCs/>
        </w:rPr>
        <w:t>.  This would support common practice elements for IFRS filings.  IFRS has added common practice elements</w:t>
      </w:r>
      <w:r w:rsidR="002324E3">
        <w:rPr>
          <w:bCs/>
        </w:rPr>
        <w:t xml:space="preserve"> </w:t>
      </w:r>
      <w:del w:id="4" w:author="Ami Beers" w:date="2021-01-19T12:32:00Z">
        <w:r w:rsidR="002324E3" w:rsidDel="00420545">
          <w:rPr>
            <w:bCs/>
          </w:rPr>
          <w:delText>for ESMA filings</w:delText>
        </w:r>
      </w:del>
      <w:ins w:id="5" w:author="Ami Beers" w:date="2021-01-19T12:32:00Z">
        <w:r w:rsidR="00420545">
          <w:rPr>
            <w:bCs/>
          </w:rPr>
          <w:t>in the proposed 2021 taxonomy</w:t>
        </w:r>
      </w:ins>
      <w:del w:id="6" w:author="Ami Beers" w:date="2021-01-19T12:32:00Z">
        <w:r w:rsidDel="00420545">
          <w:rPr>
            <w:bCs/>
          </w:rPr>
          <w:delText>, but these will be only for face financial elements</w:delText>
        </w:r>
        <w:r w:rsidR="002324E3" w:rsidDel="00420545">
          <w:rPr>
            <w:bCs/>
          </w:rPr>
          <w:delText xml:space="preserve"> so there will continue to be issues related to note disclosures</w:delText>
        </w:r>
      </w:del>
      <w:r>
        <w:rPr>
          <w:bCs/>
        </w:rPr>
        <w:t>.</w:t>
      </w:r>
      <w:r w:rsidR="000548F4">
        <w:rPr>
          <w:bCs/>
        </w:rPr>
        <w:t xml:space="preserve">  </w:t>
      </w:r>
    </w:p>
    <w:p w14:paraId="7575A99A" w14:textId="4E7A62C0" w:rsidR="000548F4" w:rsidRPr="00971C4F" w:rsidRDefault="000548F4" w:rsidP="00D85383">
      <w:pPr>
        <w:pStyle w:val="ListParagraph"/>
        <w:numPr>
          <w:ilvl w:val="0"/>
          <w:numId w:val="43"/>
        </w:numPr>
        <w:spacing w:line="332" w:lineRule="auto"/>
        <w:rPr>
          <w:b/>
        </w:rPr>
      </w:pPr>
      <w:r>
        <w:rPr>
          <w:bCs/>
        </w:rPr>
        <w:t xml:space="preserve">Iza </w:t>
      </w:r>
      <w:r w:rsidR="00554605">
        <w:rPr>
          <w:bCs/>
        </w:rPr>
        <w:t>comment</w:t>
      </w:r>
      <w:r>
        <w:rPr>
          <w:bCs/>
        </w:rPr>
        <w:t>ed that IFRS</w:t>
      </w:r>
      <w:ins w:id="7" w:author="Izabela Ruta" w:date="2021-01-19T12:16:00Z">
        <w:r w:rsidR="00436F3F">
          <w:rPr>
            <w:bCs/>
          </w:rPr>
          <w:t xml:space="preserve"> Foundation</w:t>
        </w:r>
      </w:ins>
      <w:r>
        <w:rPr>
          <w:bCs/>
        </w:rPr>
        <w:t xml:space="preserve"> is aware of </w:t>
      </w:r>
      <w:r w:rsidR="002A70CC">
        <w:rPr>
          <w:bCs/>
        </w:rPr>
        <w:t xml:space="preserve">high </w:t>
      </w:r>
      <w:r>
        <w:rPr>
          <w:bCs/>
        </w:rPr>
        <w:t>extension</w:t>
      </w:r>
      <w:r w:rsidR="002A70CC">
        <w:rPr>
          <w:bCs/>
        </w:rPr>
        <w:t xml:space="preserve"> rates</w:t>
      </w:r>
      <w:r>
        <w:rPr>
          <w:bCs/>
        </w:rPr>
        <w:t xml:space="preserve"> and staff has been adding common practice elements</w:t>
      </w:r>
      <w:r w:rsidR="00554605">
        <w:rPr>
          <w:bCs/>
        </w:rPr>
        <w:t xml:space="preserve"> for a few years</w:t>
      </w:r>
      <w:r>
        <w:rPr>
          <w:bCs/>
        </w:rPr>
        <w:t xml:space="preserve">.  </w:t>
      </w:r>
      <w:ins w:id="8" w:author="Izabela Ruta" w:date="2021-01-19T12:16:00Z">
        <w:r w:rsidR="00436F3F">
          <w:rPr>
            <w:bCs/>
          </w:rPr>
          <w:t xml:space="preserve">Initially that process was based on the manual analysis of elements in the financial statements. Recently, the </w:t>
        </w:r>
        <w:r w:rsidR="00436F3F">
          <w:rPr>
            <w:bCs/>
          </w:rPr>
          <w:lastRenderedPageBreak/>
          <w:t xml:space="preserve">staff started analysing data from the SEC filers applying IFRS Standards. The staff started analysis of the information reported on the primary financial statements and disclosures for IAS 19 </w:t>
        </w:r>
        <w:r w:rsidR="00436F3F" w:rsidRPr="00D7610F">
          <w:rPr>
            <w:bCs/>
            <w:i/>
            <w:iCs/>
          </w:rPr>
          <w:t>Employee Benefits</w:t>
        </w:r>
        <w:r w:rsidR="00436F3F">
          <w:rPr>
            <w:bCs/>
          </w:rPr>
          <w:t xml:space="preserve">. Changes resulting from this analysis, such as for example additional common practice elements or additional guidance will be included in 2021 IFRS Taxonomy. Iza further noted that such process is governed by the extensive Due Process, including internal review of consistency with IFRS Standards and consultation with external stakeholders. The staff always try to encourage stakeholders to provide feedback regarding the areas that might require further analysis. </w:t>
        </w:r>
      </w:ins>
      <w:del w:id="9" w:author="Izabela Ruta" w:date="2021-01-19T12:16:00Z">
        <w:r w:rsidR="00660283" w:rsidDel="00436F3F">
          <w:rPr>
            <w:bCs/>
          </w:rPr>
          <w:delText>However, i</w:delText>
        </w:r>
        <w:r w:rsidDel="00436F3F">
          <w:rPr>
            <w:bCs/>
          </w:rPr>
          <w:delText>t is not always easy to add elem</w:delText>
        </w:r>
        <w:r w:rsidR="004D144E" w:rsidDel="00436F3F">
          <w:rPr>
            <w:bCs/>
          </w:rPr>
          <w:delText>e</w:delText>
        </w:r>
        <w:r w:rsidDel="00436F3F">
          <w:rPr>
            <w:bCs/>
          </w:rPr>
          <w:delText xml:space="preserve">nts, as </w:delText>
        </w:r>
        <w:r w:rsidR="00554605" w:rsidDel="00436F3F">
          <w:rPr>
            <w:bCs/>
          </w:rPr>
          <w:delText xml:space="preserve">they </w:delText>
        </w:r>
        <w:r w:rsidDel="00436F3F">
          <w:rPr>
            <w:bCs/>
          </w:rPr>
          <w:delText>may not be</w:delText>
        </w:r>
        <w:r w:rsidR="00D820AF" w:rsidDel="00436F3F">
          <w:rPr>
            <w:bCs/>
          </w:rPr>
          <w:delText xml:space="preserve"> in accordance with IFRS principles.</w:delText>
        </w:r>
        <w:r w:rsidDel="00436F3F">
          <w:rPr>
            <w:bCs/>
          </w:rPr>
          <w:delText xml:space="preserve"> </w:delText>
        </w:r>
        <w:r w:rsidR="006C1FC4" w:rsidDel="00436F3F">
          <w:rPr>
            <w:bCs/>
          </w:rPr>
          <w:delText>Iza mentioned that p</w:delText>
        </w:r>
        <w:r w:rsidR="00870FA7" w:rsidDel="00436F3F">
          <w:rPr>
            <w:bCs/>
          </w:rPr>
          <w:delText xml:space="preserve">roposals for new elements </w:delText>
        </w:r>
        <w:r w:rsidR="006C1FC4" w:rsidDel="00436F3F">
          <w:rPr>
            <w:bCs/>
          </w:rPr>
          <w:delText xml:space="preserve">for the 2021 taxonomy </w:delText>
        </w:r>
        <w:r w:rsidR="00870FA7" w:rsidDel="00436F3F">
          <w:rPr>
            <w:bCs/>
          </w:rPr>
          <w:delText>will be published in October.</w:delText>
        </w:r>
        <w:r w:rsidR="00F21534" w:rsidDel="00436F3F">
          <w:rPr>
            <w:bCs/>
          </w:rPr>
          <w:delText xml:space="preserve">  The common practice elements will be identified </w:delText>
        </w:r>
        <w:r w:rsidR="00366C60" w:rsidDel="00436F3F">
          <w:rPr>
            <w:bCs/>
          </w:rPr>
          <w:delText>a</w:delText>
        </w:r>
        <w:r w:rsidR="006C1FC4" w:rsidDel="00436F3F">
          <w:rPr>
            <w:bCs/>
          </w:rPr>
          <w:delText>nd</w:delText>
        </w:r>
        <w:r w:rsidR="00366C60" w:rsidDel="00436F3F">
          <w:rPr>
            <w:bCs/>
          </w:rPr>
          <w:delText xml:space="preserve"> referenced as common practice element</w:delText>
        </w:r>
        <w:r w:rsidR="00957B72" w:rsidDel="00436F3F">
          <w:rPr>
            <w:bCs/>
          </w:rPr>
          <w:delText>s</w:delText>
        </w:r>
        <w:r w:rsidR="00366C60" w:rsidDel="00436F3F">
          <w:rPr>
            <w:bCs/>
          </w:rPr>
          <w:delText>.</w:delText>
        </w:r>
        <w:r w:rsidR="003959DA" w:rsidDel="00436F3F">
          <w:rPr>
            <w:bCs/>
          </w:rPr>
          <w:delText xml:space="preserve">  </w:delText>
        </w:r>
      </w:del>
      <w:ins w:id="10" w:author="Izabela Ruta" w:date="2021-01-19T12:16:00Z">
        <w:r w:rsidR="00436F3F">
          <w:rPr>
            <w:bCs/>
          </w:rPr>
          <w:t xml:space="preserve">In addition, </w:t>
        </w:r>
      </w:ins>
      <w:r w:rsidR="003959DA">
        <w:rPr>
          <w:bCs/>
        </w:rPr>
        <w:t>Iza stated that she expects that when anchoring is applied</w:t>
      </w:r>
      <w:r w:rsidR="00DF2830">
        <w:rPr>
          <w:bCs/>
        </w:rPr>
        <w:t>, understanding extensions will be less difficult.</w:t>
      </w:r>
      <w:r w:rsidR="003959DA">
        <w:rPr>
          <w:bCs/>
        </w:rPr>
        <w:t xml:space="preserve"> </w:t>
      </w:r>
    </w:p>
    <w:p w14:paraId="7C2751C8" w14:textId="1F73D35E" w:rsidR="00971C4F" w:rsidRPr="001666E4" w:rsidRDefault="00971C4F" w:rsidP="00D85383">
      <w:pPr>
        <w:pStyle w:val="ListParagraph"/>
        <w:numPr>
          <w:ilvl w:val="0"/>
          <w:numId w:val="43"/>
        </w:numPr>
        <w:spacing w:line="332" w:lineRule="auto"/>
        <w:rPr>
          <w:b/>
        </w:rPr>
      </w:pPr>
      <w:r>
        <w:rPr>
          <w:bCs/>
        </w:rPr>
        <w:t xml:space="preserve">Joan mentioned that anchoring </w:t>
      </w:r>
      <w:r w:rsidR="00494A56">
        <w:rPr>
          <w:bCs/>
        </w:rPr>
        <w:t>may</w:t>
      </w:r>
      <w:r>
        <w:rPr>
          <w:bCs/>
        </w:rPr>
        <w:t xml:space="preserve"> not </w:t>
      </w:r>
      <w:r w:rsidR="00957B72">
        <w:rPr>
          <w:bCs/>
        </w:rPr>
        <w:t xml:space="preserve">always </w:t>
      </w:r>
      <w:r>
        <w:rPr>
          <w:bCs/>
        </w:rPr>
        <w:t>help because</w:t>
      </w:r>
      <w:r w:rsidR="00DF2CF4">
        <w:rPr>
          <w:bCs/>
        </w:rPr>
        <w:t>,</w:t>
      </w:r>
      <w:r w:rsidR="00F42AA1">
        <w:rPr>
          <w:bCs/>
        </w:rPr>
        <w:t xml:space="preserve"> sometimes based on location</w:t>
      </w:r>
      <w:r w:rsidR="00240C2F">
        <w:rPr>
          <w:bCs/>
        </w:rPr>
        <w:t>,</w:t>
      </w:r>
      <w:r w:rsidR="00F42AA1">
        <w:rPr>
          <w:bCs/>
        </w:rPr>
        <w:t xml:space="preserve"> </w:t>
      </w:r>
      <w:r w:rsidR="00240C2F">
        <w:rPr>
          <w:bCs/>
        </w:rPr>
        <w:t xml:space="preserve">the only element available for a wider </w:t>
      </w:r>
      <w:r>
        <w:rPr>
          <w:bCs/>
        </w:rPr>
        <w:t>anchor is already identified by calculation</w:t>
      </w:r>
      <w:r w:rsidR="00A44813">
        <w:rPr>
          <w:bCs/>
        </w:rPr>
        <w:t xml:space="preserve"> relationship</w:t>
      </w:r>
      <w:r>
        <w:rPr>
          <w:bCs/>
        </w:rPr>
        <w:t>.</w:t>
      </w:r>
    </w:p>
    <w:p w14:paraId="0171FBBF" w14:textId="1AEA0E8F" w:rsidR="00D11C8C" w:rsidRPr="00D85383" w:rsidRDefault="00812690" w:rsidP="00D85383">
      <w:pPr>
        <w:pStyle w:val="ListParagraph"/>
        <w:numPr>
          <w:ilvl w:val="0"/>
          <w:numId w:val="43"/>
        </w:numPr>
        <w:spacing w:line="332" w:lineRule="auto"/>
        <w:rPr>
          <w:b/>
        </w:rPr>
      </w:pPr>
      <w:r w:rsidRPr="002163A6">
        <w:rPr>
          <w:bCs/>
        </w:rPr>
        <w:t xml:space="preserve">Pranav </w:t>
      </w:r>
      <w:r w:rsidR="002163A6" w:rsidRPr="002163A6">
        <w:rPr>
          <w:bCs/>
        </w:rPr>
        <w:t xml:space="preserve">mentioned that users have difficulty because </w:t>
      </w:r>
      <w:r w:rsidR="002163A6" w:rsidRPr="004D5E7D">
        <w:rPr>
          <w:bCs/>
        </w:rPr>
        <w:t>data is missing</w:t>
      </w:r>
      <w:r w:rsidR="004D5E7D">
        <w:rPr>
          <w:bCs/>
        </w:rPr>
        <w:t xml:space="preserve"> in analysis</w:t>
      </w:r>
      <w:r w:rsidR="002163A6" w:rsidRPr="004D5E7D">
        <w:rPr>
          <w:bCs/>
        </w:rPr>
        <w:t>.</w:t>
      </w:r>
      <w:r w:rsidR="004D5E7D" w:rsidRPr="004D5E7D">
        <w:rPr>
          <w:bCs/>
        </w:rPr>
        <w:t xml:space="preserve">  For example</w:t>
      </w:r>
      <w:r w:rsidR="00B65744">
        <w:rPr>
          <w:bCs/>
        </w:rPr>
        <w:t>,</w:t>
      </w:r>
      <w:r w:rsidR="004D5E7D" w:rsidRPr="004D5E7D">
        <w:rPr>
          <w:bCs/>
        </w:rPr>
        <w:t xml:space="preserve"> time series comparisons have missing data points due to extensions.  This needs to be minimized for users.</w:t>
      </w:r>
    </w:p>
    <w:p w14:paraId="113EF721" w14:textId="40D678B3" w:rsidR="009275BC" w:rsidRDefault="009275BC" w:rsidP="009275BC">
      <w:pPr>
        <w:spacing w:line="332" w:lineRule="auto"/>
        <w:rPr>
          <w:rFonts w:eastAsia="Arial"/>
          <w:b/>
        </w:rPr>
      </w:pPr>
    </w:p>
    <w:p w14:paraId="1C13FC67" w14:textId="0649002F" w:rsidR="00272DBB" w:rsidRDefault="00272DBB" w:rsidP="00CE5592">
      <w:pPr>
        <w:spacing w:line="332" w:lineRule="auto"/>
        <w:rPr>
          <w:rFonts w:ascii="Arial" w:eastAsia="Arial" w:hAnsi="Arial" w:cs="Arial"/>
          <w:b/>
          <w:sz w:val="22"/>
        </w:rPr>
      </w:pPr>
      <w:r w:rsidRPr="00CE5592">
        <w:rPr>
          <w:rFonts w:ascii="Arial" w:eastAsia="Arial" w:hAnsi="Arial" w:cs="Arial"/>
          <w:b/>
          <w:sz w:val="22"/>
        </w:rPr>
        <w:t>Due process to update DQC Rules Taxonomy (DQCRT) </w:t>
      </w:r>
    </w:p>
    <w:p w14:paraId="3998C3A5" w14:textId="4692667E" w:rsidR="00C87ECB" w:rsidRPr="004D1C8E" w:rsidRDefault="00FB264D" w:rsidP="00C87ECB">
      <w:pPr>
        <w:pStyle w:val="ListParagraph"/>
        <w:numPr>
          <w:ilvl w:val="0"/>
          <w:numId w:val="44"/>
        </w:numPr>
        <w:spacing w:line="332" w:lineRule="auto"/>
        <w:rPr>
          <w:b/>
        </w:rPr>
      </w:pPr>
      <w:r>
        <w:rPr>
          <w:bCs/>
        </w:rPr>
        <w:t xml:space="preserve">Louis stated that the purpose of the discussion </w:t>
      </w:r>
      <w:r w:rsidR="00562E16">
        <w:rPr>
          <w:bCs/>
        </w:rPr>
        <w:t xml:space="preserve">is </w:t>
      </w:r>
      <w:r>
        <w:rPr>
          <w:bCs/>
        </w:rPr>
        <w:t>to share a process that th</w:t>
      </w:r>
      <w:r w:rsidR="00562E16">
        <w:rPr>
          <w:bCs/>
        </w:rPr>
        <w:t xml:space="preserve">e </w:t>
      </w:r>
      <w:r>
        <w:rPr>
          <w:bCs/>
        </w:rPr>
        <w:t>FASB staff is laying out for accepting rules into the</w:t>
      </w:r>
      <w:r w:rsidR="008B2E0E">
        <w:rPr>
          <w:bCs/>
        </w:rPr>
        <w:t xml:space="preserve"> (DQCRT)</w:t>
      </w:r>
      <w:r>
        <w:rPr>
          <w:bCs/>
        </w:rPr>
        <w:t>.</w:t>
      </w:r>
      <w:r w:rsidR="0036487D">
        <w:rPr>
          <w:bCs/>
        </w:rPr>
        <w:t xml:space="preserve"> </w:t>
      </w:r>
      <w:r w:rsidR="004D1C8E">
        <w:rPr>
          <w:bCs/>
        </w:rPr>
        <w:t>FASB is looking to solicit input</w:t>
      </w:r>
      <w:r w:rsidR="0036487D">
        <w:rPr>
          <w:bCs/>
        </w:rPr>
        <w:t xml:space="preserve"> on approach</w:t>
      </w:r>
      <w:r w:rsidR="004D1C8E">
        <w:rPr>
          <w:bCs/>
        </w:rPr>
        <w:t>.</w:t>
      </w:r>
    </w:p>
    <w:p w14:paraId="65E63837" w14:textId="7054B35B" w:rsidR="004D1C8E" w:rsidRPr="0047139A" w:rsidRDefault="004D1C8E" w:rsidP="00C87ECB">
      <w:pPr>
        <w:pStyle w:val="ListParagraph"/>
        <w:numPr>
          <w:ilvl w:val="0"/>
          <w:numId w:val="44"/>
        </w:numPr>
        <w:spacing w:line="332" w:lineRule="auto"/>
        <w:rPr>
          <w:b/>
        </w:rPr>
      </w:pPr>
      <w:r>
        <w:rPr>
          <w:bCs/>
        </w:rPr>
        <w:t>David Shaw joined the meeting</w:t>
      </w:r>
      <w:r w:rsidR="00F05BA1">
        <w:rPr>
          <w:bCs/>
        </w:rPr>
        <w:t xml:space="preserve"> and</w:t>
      </w:r>
      <w:r>
        <w:rPr>
          <w:bCs/>
        </w:rPr>
        <w:t xml:space="preserve"> </w:t>
      </w:r>
      <w:r w:rsidR="00F05BA1">
        <w:rPr>
          <w:bCs/>
        </w:rPr>
        <w:t>presented</w:t>
      </w:r>
      <w:r>
        <w:rPr>
          <w:bCs/>
        </w:rPr>
        <w:t xml:space="preserve"> a draft of the DQC Rules Acceptance Pro</w:t>
      </w:r>
      <w:r w:rsidR="008B2E0E">
        <w:rPr>
          <w:bCs/>
        </w:rPr>
        <w:t>gram</w:t>
      </w:r>
      <w:r>
        <w:rPr>
          <w:bCs/>
        </w:rPr>
        <w:t>.</w:t>
      </w:r>
      <w:r w:rsidR="00595979">
        <w:rPr>
          <w:bCs/>
        </w:rPr>
        <w:t xml:space="preserve">  The document provides 10 procedures for accepting</w:t>
      </w:r>
      <w:r w:rsidR="00AE3367">
        <w:rPr>
          <w:bCs/>
        </w:rPr>
        <w:t xml:space="preserve"> DQC</w:t>
      </w:r>
      <w:r w:rsidR="00595979">
        <w:rPr>
          <w:bCs/>
        </w:rPr>
        <w:t xml:space="preserve"> rules.</w:t>
      </w:r>
    </w:p>
    <w:p w14:paraId="63D07155" w14:textId="01AE5429" w:rsidR="0047139A" w:rsidRPr="005A48C2" w:rsidRDefault="0047139A" w:rsidP="005A48C2">
      <w:pPr>
        <w:spacing w:line="332" w:lineRule="auto"/>
        <w:ind w:left="1080"/>
        <w:rPr>
          <w:rFonts w:ascii="Arial" w:hAnsi="Arial" w:cs="Arial"/>
          <w:b/>
          <w:sz w:val="22"/>
          <w:szCs w:val="22"/>
        </w:rPr>
      </w:pPr>
      <w:r w:rsidRPr="005A48C2">
        <w:rPr>
          <w:rFonts w:ascii="Arial" w:hAnsi="Arial" w:cs="Arial"/>
          <w:bCs/>
          <w:sz w:val="22"/>
          <w:szCs w:val="22"/>
        </w:rPr>
        <w:t>1. Document purpose of rule.</w:t>
      </w:r>
    </w:p>
    <w:p w14:paraId="17DF48E4" w14:textId="1A128B5D" w:rsidR="0047139A" w:rsidRPr="005A48C2" w:rsidRDefault="0047139A" w:rsidP="005A48C2">
      <w:pPr>
        <w:spacing w:line="332" w:lineRule="auto"/>
        <w:ind w:left="1080"/>
        <w:rPr>
          <w:rFonts w:ascii="Arial" w:hAnsi="Arial" w:cs="Arial"/>
          <w:b/>
          <w:sz w:val="22"/>
          <w:szCs w:val="22"/>
        </w:rPr>
      </w:pPr>
      <w:r w:rsidRPr="005A48C2">
        <w:rPr>
          <w:rFonts w:ascii="Arial" w:hAnsi="Arial" w:cs="Arial"/>
          <w:bCs/>
          <w:sz w:val="22"/>
          <w:szCs w:val="22"/>
        </w:rPr>
        <w:t xml:space="preserve">2. Review the DQC process for designing, exposing and addressing feedback for rule (include rules that have been published for </w:t>
      </w:r>
      <w:r w:rsidR="00AE3367">
        <w:rPr>
          <w:rFonts w:ascii="Arial" w:hAnsi="Arial" w:cs="Arial"/>
          <w:bCs/>
          <w:sz w:val="22"/>
          <w:szCs w:val="22"/>
        </w:rPr>
        <w:t>one</w:t>
      </w:r>
      <w:r w:rsidRPr="005A48C2">
        <w:rPr>
          <w:rFonts w:ascii="Arial" w:hAnsi="Arial" w:cs="Arial"/>
          <w:bCs/>
          <w:sz w:val="22"/>
          <w:szCs w:val="22"/>
        </w:rPr>
        <w:t xml:space="preserve"> year).</w:t>
      </w:r>
    </w:p>
    <w:p w14:paraId="51ACDB1F" w14:textId="03117E75" w:rsidR="0047139A" w:rsidRPr="005A48C2" w:rsidRDefault="0047139A" w:rsidP="005A48C2">
      <w:pPr>
        <w:spacing w:line="332" w:lineRule="auto"/>
        <w:ind w:left="1080"/>
        <w:rPr>
          <w:rFonts w:ascii="Arial" w:hAnsi="Arial" w:cs="Arial"/>
          <w:b/>
          <w:sz w:val="22"/>
          <w:szCs w:val="22"/>
        </w:rPr>
      </w:pPr>
      <w:r w:rsidRPr="005A48C2">
        <w:rPr>
          <w:rFonts w:ascii="Arial" w:hAnsi="Arial" w:cs="Arial"/>
          <w:bCs/>
          <w:sz w:val="22"/>
          <w:szCs w:val="22"/>
        </w:rPr>
        <w:t>3. Identify the risks of including DQC rule in the DQCRT.</w:t>
      </w:r>
    </w:p>
    <w:p w14:paraId="512D099F" w14:textId="7FECD141" w:rsidR="0047139A" w:rsidRPr="005A48C2" w:rsidRDefault="0047139A" w:rsidP="005A48C2">
      <w:pPr>
        <w:spacing w:line="332" w:lineRule="auto"/>
        <w:ind w:left="1080"/>
        <w:rPr>
          <w:rFonts w:ascii="Arial" w:hAnsi="Arial" w:cs="Arial"/>
          <w:b/>
          <w:sz w:val="22"/>
          <w:szCs w:val="22"/>
        </w:rPr>
      </w:pPr>
      <w:r w:rsidRPr="005A48C2">
        <w:rPr>
          <w:rFonts w:ascii="Arial" w:hAnsi="Arial" w:cs="Arial"/>
          <w:bCs/>
          <w:sz w:val="22"/>
          <w:szCs w:val="22"/>
        </w:rPr>
        <w:t>4. Independently verify the exceptions identified by DQC.</w:t>
      </w:r>
    </w:p>
    <w:p w14:paraId="014FAF8E" w14:textId="0163DCC9" w:rsidR="0047139A" w:rsidRPr="005A48C2" w:rsidRDefault="0047139A" w:rsidP="005A48C2">
      <w:pPr>
        <w:spacing w:line="332" w:lineRule="auto"/>
        <w:ind w:left="1080"/>
        <w:rPr>
          <w:rFonts w:ascii="Arial" w:hAnsi="Arial" w:cs="Arial"/>
          <w:b/>
          <w:sz w:val="22"/>
          <w:szCs w:val="22"/>
        </w:rPr>
      </w:pPr>
      <w:r w:rsidRPr="005A48C2">
        <w:rPr>
          <w:rFonts w:ascii="Arial" w:hAnsi="Arial" w:cs="Arial"/>
          <w:bCs/>
          <w:sz w:val="22"/>
          <w:szCs w:val="22"/>
        </w:rPr>
        <w:t>5. Identify potential issues in implementing rule</w:t>
      </w:r>
      <w:r w:rsidR="009F2B3D">
        <w:rPr>
          <w:rFonts w:ascii="Arial" w:hAnsi="Arial" w:cs="Arial"/>
          <w:bCs/>
          <w:sz w:val="22"/>
          <w:szCs w:val="22"/>
        </w:rPr>
        <w:t>s</w:t>
      </w:r>
      <w:r w:rsidRPr="005A48C2">
        <w:rPr>
          <w:rFonts w:ascii="Arial" w:hAnsi="Arial" w:cs="Arial"/>
          <w:bCs/>
          <w:sz w:val="22"/>
          <w:szCs w:val="22"/>
        </w:rPr>
        <w:t xml:space="preserve"> that warrant further investigation.</w:t>
      </w:r>
    </w:p>
    <w:p w14:paraId="39E5FEE1" w14:textId="044FE3B6" w:rsidR="0047139A" w:rsidRPr="005A48C2" w:rsidRDefault="0047139A" w:rsidP="005A48C2">
      <w:pPr>
        <w:spacing w:line="332" w:lineRule="auto"/>
        <w:ind w:left="1080"/>
        <w:rPr>
          <w:rFonts w:ascii="Arial" w:hAnsi="Arial" w:cs="Arial"/>
          <w:bCs/>
          <w:sz w:val="22"/>
          <w:szCs w:val="22"/>
        </w:rPr>
      </w:pPr>
      <w:r w:rsidRPr="005A48C2">
        <w:rPr>
          <w:rFonts w:ascii="Arial" w:hAnsi="Arial" w:cs="Arial"/>
          <w:bCs/>
          <w:sz w:val="22"/>
          <w:szCs w:val="22"/>
        </w:rPr>
        <w:t>6. Provide results of analysis to SEC Staff for review.</w:t>
      </w:r>
    </w:p>
    <w:p w14:paraId="07DF5E50" w14:textId="26BED621" w:rsidR="0047139A" w:rsidRPr="005A48C2" w:rsidRDefault="0047139A" w:rsidP="005A48C2">
      <w:pPr>
        <w:spacing w:line="332" w:lineRule="auto"/>
        <w:ind w:left="1080"/>
        <w:rPr>
          <w:rFonts w:ascii="Arial" w:hAnsi="Arial" w:cs="Arial"/>
          <w:bCs/>
          <w:sz w:val="22"/>
          <w:szCs w:val="22"/>
        </w:rPr>
      </w:pPr>
      <w:r w:rsidRPr="005A48C2">
        <w:rPr>
          <w:rFonts w:ascii="Arial" w:hAnsi="Arial" w:cs="Arial"/>
          <w:bCs/>
          <w:sz w:val="22"/>
          <w:szCs w:val="22"/>
        </w:rPr>
        <w:t>7. Provide results to sampling of service providers on exceptions by their clients.</w:t>
      </w:r>
    </w:p>
    <w:p w14:paraId="02296A83" w14:textId="209E43C1" w:rsidR="0047139A" w:rsidRPr="005A48C2" w:rsidRDefault="0047139A" w:rsidP="005A48C2">
      <w:pPr>
        <w:spacing w:line="332" w:lineRule="auto"/>
        <w:ind w:left="1080"/>
        <w:rPr>
          <w:rFonts w:ascii="Arial" w:hAnsi="Arial" w:cs="Arial"/>
          <w:bCs/>
          <w:sz w:val="22"/>
          <w:szCs w:val="22"/>
        </w:rPr>
      </w:pPr>
      <w:r w:rsidRPr="005A48C2">
        <w:rPr>
          <w:rFonts w:ascii="Arial" w:hAnsi="Arial" w:cs="Arial"/>
          <w:bCs/>
          <w:sz w:val="22"/>
          <w:szCs w:val="22"/>
        </w:rPr>
        <w:t xml:space="preserve">8. </w:t>
      </w:r>
      <w:r w:rsidR="00B41261" w:rsidRPr="005A48C2">
        <w:rPr>
          <w:rFonts w:ascii="Arial" w:hAnsi="Arial" w:cs="Arial"/>
          <w:bCs/>
          <w:sz w:val="22"/>
          <w:szCs w:val="22"/>
        </w:rPr>
        <w:t>Perform substantive testing (p</w:t>
      </w:r>
      <w:r w:rsidRPr="005A48C2">
        <w:rPr>
          <w:rFonts w:ascii="Arial" w:hAnsi="Arial" w:cs="Arial"/>
          <w:bCs/>
          <w:sz w:val="22"/>
          <w:szCs w:val="22"/>
        </w:rPr>
        <w:t>rovide alternative means of accepting the rules for inclusion in DQCRT</w:t>
      </w:r>
      <w:r w:rsidR="00B41261" w:rsidRPr="005A48C2">
        <w:rPr>
          <w:rFonts w:ascii="Arial" w:hAnsi="Arial" w:cs="Arial"/>
          <w:bCs/>
          <w:sz w:val="22"/>
          <w:szCs w:val="22"/>
        </w:rPr>
        <w:t>)</w:t>
      </w:r>
      <w:r w:rsidRPr="005A48C2">
        <w:rPr>
          <w:rFonts w:ascii="Arial" w:hAnsi="Arial" w:cs="Arial"/>
          <w:bCs/>
          <w:sz w:val="22"/>
          <w:szCs w:val="22"/>
        </w:rPr>
        <w:t>.</w:t>
      </w:r>
    </w:p>
    <w:p w14:paraId="7299F876" w14:textId="47ECC148" w:rsidR="00B41261" w:rsidRPr="005A48C2" w:rsidRDefault="00B41261" w:rsidP="005A48C2">
      <w:pPr>
        <w:spacing w:line="332" w:lineRule="auto"/>
        <w:ind w:left="1080"/>
        <w:rPr>
          <w:rFonts w:ascii="Arial" w:hAnsi="Arial" w:cs="Arial"/>
          <w:bCs/>
          <w:sz w:val="22"/>
          <w:szCs w:val="22"/>
        </w:rPr>
      </w:pPr>
      <w:r w:rsidRPr="005A48C2">
        <w:rPr>
          <w:rFonts w:ascii="Arial" w:hAnsi="Arial" w:cs="Arial"/>
          <w:bCs/>
          <w:sz w:val="22"/>
          <w:szCs w:val="22"/>
        </w:rPr>
        <w:t>9. Review updates to DQC rules and maintain version changes.</w:t>
      </w:r>
      <w:r w:rsidR="00CA42B5">
        <w:rPr>
          <w:rFonts w:ascii="Arial" w:hAnsi="Arial" w:cs="Arial"/>
          <w:bCs/>
          <w:sz w:val="22"/>
          <w:szCs w:val="22"/>
        </w:rPr>
        <w:t xml:space="preserve"> (on an annual basis)</w:t>
      </w:r>
    </w:p>
    <w:p w14:paraId="6B3B95E3" w14:textId="5D39A5D4" w:rsidR="00B41261" w:rsidRPr="005A48C2" w:rsidRDefault="00B41261" w:rsidP="00221EA4">
      <w:pPr>
        <w:spacing w:line="332" w:lineRule="auto"/>
        <w:ind w:left="900"/>
        <w:rPr>
          <w:rFonts w:ascii="Arial" w:hAnsi="Arial" w:cs="Arial"/>
          <w:bCs/>
          <w:sz w:val="22"/>
          <w:szCs w:val="22"/>
        </w:rPr>
      </w:pPr>
      <w:r w:rsidRPr="005A48C2">
        <w:rPr>
          <w:rFonts w:ascii="Arial" w:hAnsi="Arial" w:cs="Arial"/>
          <w:bCs/>
          <w:sz w:val="22"/>
          <w:szCs w:val="22"/>
        </w:rPr>
        <w:t>10. Perform annual exposure for 30 day comment period of DQCRT.</w:t>
      </w:r>
    </w:p>
    <w:p w14:paraId="079B8D16" w14:textId="070F4CBC" w:rsidR="00743520" w:rsidRDefault="00606EBA" w:rsidP="00743520">
      <w:pPr>
        <w:pStyle w:val="ListParagraph"/>
        <w:numPr>
          <w:ilvl w:val="0"/>
          <w:numId w:val="44"/>
        </w:numPr>
        <w:spacing w:line="332" w:lineRule="auto"/>
        <w:rPr>
          <w:bCs/>
        </w:rPr>
      </w:pPr>
      <w:r>
        <w:rPr>
          <w:bCs/>
        </w:rPr>
        <w:lastRenderedPageBreak/>
        <w:t xml:space="preserve">For 2021 Taxonomy, DQC </w:t>
      </w:r>
      <w:r w:rsidR="00743520">
        <w:rPr>
          <w:bCs/>
        </w:rPr>
        <w:t>Rules</w:t>
      </w:r>
      <w:r>
        <w:rPr>
          <w:bCs/>
        </w:rPr>
        <w:t>: DQC_0004</w:t>
      </w:r>
      <w:r w:rsidR="00743520">
        <w:rPr>
          <w:bCs/>
        </w:rPr>
        <w:t xml:space="preserve">, </w:t>
      </w:r>
      <w:r>
        <w:rPr>
          <w:bCs/>
        </w:rPr>
        <w:t>DQC_0009</w:t>
      </w:r>
      <w:r w:rsidR="00743520">
        <w:rPr>
          <w:bCs/>
        </w:rPr>
        <w:t xml:space="preserve"> and </w:t>
      </w:r>
      <w:r>
        <w:rPr>
          <w:bCs/>
        </w:rPr>
        <w:t>DQC_00</w:t>
      </w:r>
      <w:r w:rsidR="00743520">
        <w:rPr>
          <w:bCs/>
        </w:rPr>
        <w:t>48 will be considered for inclusion</w:t>
      </w:r>
      <w:r w:rsidR="00512AEB">
        <w:rPr>
          <w:bCs/>
        </w:rPr>
        <w:t xml:space="preserve"> and</w:t>
      </w:r>
      <w:r w:rsidR="00743520">
        <w:rPr>
          <w:bCs/>
        </w:rPr>
        <w:t xml:space="preserve"> </w:t>
      </w:r>
      <w:r w:rsidR="006E2D09">
        <w:rPr>
          <w:bCs/>
        </w:rPr>
        <w:t>have been discussed with Campbell and the SEC Staff</w:t>
      </w:r>
      <w:r w:rsidR="00743520">
        <w:rPr>
          <w:bCs/>
        </w:rPr>
        <w:t>.</w:t>
      </w:r>
    </w:p>
    <w:p w14:paraId="046B3D9C" w14:textId="77C9D475" w:rsidR="00323C14" w:rsidRDefault="000847CE" w:rsidP="00743520">
      <w:pPr>
        <w:pStyle w:val="ListParagraph"/>
        <w:numPr>
          <w:ilvl w:val="0"/>
          <w:numId w:val="44"/>
        </w:numPr>
        <w:spacing w:line="332" w:lineRule="auto"/>
        <w:rPr>
          <w:bCs/>
        </w:rPr>
      </w:pPr>
      <w:r>
        <w:rPr>
          <w:bCs/>
        </w:rPr>
        <w:t>Louis</w:t>
      </w:r>
      <w:r w:rsidR="004D65A1">
        <w:rPr>
          <w:bCs/>
        </w:rPr>
        <w:t xml:space="preserve"> mentioned that c</w:t>
      </w:r>
      <w:r w:rsidR="00323C14">
        <w:rPr>
          <w:bCs/>
        </w:rPr>
        <w:t xml:space="preserve">riteria </w:t>
      </w:r>
      <w:r w:rsidR="004D65A1">
        <w:rPr>
          <w:bCs/>
        </w:rPr>
        <w:t>for rule inclusion will include:</w:t>
      </w:r>
      <w:r w:rsidR="00323C14">
        <w:rPr>
          <w:bCs/>
        </w:rPr>
        <w:t xml:space="preserve"> how long rule</w:t>
      </w:r>
      <w:r w:rsidR="00221EA4">
        <w:rPr>
          <w:bCs/>
        </w:rPr>
        <w:t xml:space="preserve"> has</w:t>
      </w:r>
      <w:r w:rsidR="00323C14">
        <w:rPr>
          <w:bCs/>
        </w:rPr>
        <w:t xml:space="preserve"> been published, how difficult is it to</w:t>
      </w:r>
      <w:r>
        <w:rPr>
          <w:bCs/>
        </w:rPr>
        <w:t xml:space="preserve"> implement rule</w:t>
      </w:r>
      <w:r w:rsidR="00323C14">
        <w:rPr>
          <w:bCs/>
        </w:rPr>
        <w:t>, rules with higher error rates.</w:t>
      </w:r>
    </w:p>
    <w:p w14:paraId="6970A2BF" w14:textId="79DB747F" w:rsidR="00323C14" w:rsidRDefault="00323C14" w:rsidP="00743520">
      <w:pPr>
        <w:pStyle w:val="ListParagraph"/>
        <w:numPr>
          <w:ilvl w:val="0"/>
          <w:numId w:val="44"/>
        </w:numPr>
        <w:spacing w:line="332" w:lineRule="auto"/>
        <w:rPr>
          <w:bCs/>
        </w:rPr>
      </w:pPr>
      <w:r>
        <w:rPr>
          <w:bCs/>
        </w:rPr>
        <w:t xml:space="preserve">Joan </w:t>
      </w:r>
      <w:r w:rsidR="003939B9">
        <w:rPr>
          <w:bCs/>
        </w:rPr>
        <w:t>showed an analysis of all rules and errors</w:t>
      </w:r>
      <w:r w:rsidR="000847CE">
        <w:rPr>
          <w:bCs/>
        </w:rPr>
        <w:t xml:space="preserve"> and will provide analysis to FASB staff</w:t>
      </w:r>
      <w:r w:rsidR="00F91862">
        <w:rPr>
          <w:bCs/>
        </w:rPr>
        <w:t xml:space="preserve"> for consideration of next set of rules for acceptance</w:t>
      </w:r>
      <w:r w:rsidR="003939B9">
        <w:rPr>
          <w:bCs/>
        </w:rPr>
        <w:t xml:space="preserve">.  </w:t>
      </w:r>
    </w:p>
    <w:p w14:paraId="53BBD1F3" w14:textId="77777777" w:rsidR="000912AE" w:rsidRDefault="000912AE" w:rsidP="000912AE">
      <w:pPr>
        <w:pStyle w:val="ListParagraph"/>
        <w:spacing w:line="332" w:lineRule="auto"/>
        <w:rPr>
          <w:bCs/>
        </w:rPr>
      </w:pPr>
    </w:p>
    <w:p w14:paraId="23DC67B7" w14:textId="751BF386" w:rsidR="000912AE" w:rsidRPr="005A48C2" w:rsidRDefault="000912AE" w:rsidP="000912AE">
      <w:pPr>
        <w:spacing w:line="332" w:lineRule="auto"/>
        <w:rPr>
          <w:rFonts w:ascii="Arial" w:eastAsia="Arial" w:hAnsi="Arial" w:cs="Arial"/>
          <w:bCs/>
          <w:i/>
          <w:iCs/>
          <w:color w:val="FF0000"/>
          <w:sz w:val="22"/>
          <w:szCs w:val="22"/>
        </w:rPr>
      </w:pPr>
      <w:r w:rsidRPr="005A48C2">
        <w:rPr>
          <w:rFonts w:ascii="Arial" w:hAnsi="Arial" w:cs="Arial"/>
          <w:bCs/>
          <w:i/>
          <w:iCs/>
          <w:color w:val="FF0000"/>
          <w:sz w:val="22"/>
          <w:szCs w:val="22"/>
        </w:rPr>
        <w:t xml:space="preserve">Action: DQC </w:t>
      </w:r>
      <w:r w:rsidR="00354148" w:rsidRPr="005A48C2">
        <w:rPr>
          <w:rFonts w:ascii="Arial" w:hAnsi="Arial" w:cs="Arial"/>
          <w:bCs/>
          <w:i/>
          <w:iCs/>
          <w:color w:val="FF0000"/>
          <w:sz w:val="22"/>
          <w:szCs w:val="22"/>
        </w:rPr>
        <w:t>members</w:t>
      </w:r>
      <w:r w:rsidRPr="005A48C2">
        <w:rPr>
          <w:rFonts w:ascii="Arial" w:hAnsi="Arial" w:cs="Arial"/>
          <w:bCs/>
          <w:i/>
          <w:iCs/>
          <w:color w:val="FF0000"/>
          <w:sz w:val="22"/>
          <w:szCs w:val="22"/>
        </w:rPr>
        <w:t xml:space="preserve"> </w:t>
      </w:r>
      <w:r w:rsidR="00F91862">
        <w:rPr>
          <w:rFonts w:ascii="Arial" w:hAnsi="Arial" w:cs="Arial"/>
          <w:bCs/>
          <w:i/>
          <w:iCs/>
          <w:color w:val="FF0000"/>
          <w:sz w:val="22"/>
          <w:szCs w:val="22"/>
        </w:rPr>
        <w:t xml:space="preserve">to </w:t>
      </w:r>
      <w:r w:rsidRPr="005A48C2">
        <w:rPr>
          <w:rFonts w:ascii="Arial" w:hAnsi="Arial" w:cs="Arial"/>
          <w:bCs/>
          <w:i/>
          <w:iCs/>
          <w:color w:val="FF0000"/>
          <w:sz w:val="22"/>
          <w:szCs w:val="22"/>
        </w:rPr>
        <w:t>provide FASB with comments on procedures document.</w:t>
      </w:r>
    </w:p>
    <w:p w14:paraId="3A63D13F" w14:textId="77777777" w:rsidR="00CE5592" w:rsidRDefault="00CE5592" w:rsidP="00CE5592">
      <w:pPr>
        <w:spacing w:line="332" w:lineRule="auto"/>
        <w:rPr>
          <w:rFonts w:ascii="Arial" w:eastAsia="Arial" w:hAnsi="Arial" w:cs="Arial"/>
          <w:b/>
          <w:sz w:val="22"/>
        </w:rPr>
      </w:pPr>
    </w:p>
    <w:p w14:paraId="1FBC4FB9" w14:textId="777961D6" w:rsidR="00B162D1" w:rsidRDefault="00B162D1" w:rsidP="00CE5592">
      <w:pPr>
        <w:spacing w:line="332" w:lineRule="auto"/>
        <w:rPr>
          <w:rFonts w:ascii="Arial" w:eastAsia="Arial" w:hAnsi="Arial" w:cs="Arial"/>
          <w:b/>
          <w:sz w:val="22"/>
        </w:rPr>
      </w:pPr>
      <w:r w:rsidRPr="00CE5592">
        <w:rPr>
          <w:rFonts w:ascii="Arial" w:eastAsia="Arial" w:hAnsi="Arial" w:cs="Arial"/>
          <w:b/>
          <w:sz w:val="22"/>
        </w:rPr>
        <w:t>EFM/FAQs</w:t>
      </w:r>
    </w:p>
    <w:p w14:paraId="06AB36AC" w14:textId="7C67300E" w:rsidR="000912AE" w:rsidRDefault="000912AE" w:rsidP="000912AE">
      <w:pPr>
        <w:pStyle w:val="ListParagraph"/>
        <w:numPr>
          <w:ilvl w:val="0"/>
          <w:numId w:val="45"/>
        </w:numPr>
        <w:spacing w:line="332" w:lineRule="auto"/>
        <w:rPr>
          <w:bCs/>
        </w:rPr>
      </w:pPr>
      <w:r>
        <w:rPr>
          <w:bCs/>
        </w:rPr>
        <w:t xml:space="preserve">Campbell explained that there are </w:t>
      </w:r>
      <w:r w:rsidR="00A278E0">
        <w:rPr>
          <w:bCs/>
        </w:rPr>
        <w:t>two</w:t>
      </w:r>
      <w:r>
        <w:rPr>
          <w:bCs/>
        </w:rPr>
        <w:t xml:space="preserve"> items</w:t>
      </w:r>
      <w:r w:rsidR="005318D5">
        <w:rPr>
          <w:bCs/>
        </w:rPr>
        <w:t xml:space="preserve"> </w:t>
      </w:r>
      <w:r w:rsidR="00732D00">
        <w:rPr>
          <w:bCs/>
        </w:rPr>
        <w:t>to discuss with</w:t>
      </w:r>
      <w:r>
        <w:rPr>
          <w:bCs/>
        </w:rPr>
        <w:t xml:space="preserve"> SEC Staff</w:t>
      </w:r>
      <w:r w:rsidR="003257E3">
        <w:rPr>
          <w:bCs/>
        </w:rPr>
        <w:t xml:space="preserve"> </w:t>
      </w:r>
      <w:r w:rsidR="00732D00">
        <w:rPr>
          <w:bCs/>
        </w:rPr>
        <w:t>related to adjusting the EFM.</w:t>
      </w:r>
    </w:p>
    <w:p w14:paraId="70C0F10E" w14:textId="1609A937" w:rsidR="000912AE" w:rsidRDefault="003257E3" w:rsidP="000912AE">
      <w:pPr>
        <w:pStyle w:val="ListParagraph"/>
        <w:numPr>
          <w:ilvl w:val="1"/>
          <w:numId w:val="45"/>
        </w:numPr>
        <w:spacing w:line="332" w:lineRule="auto"/>
        <w:rPr>
          <w:bCs/>
        </w:rPr>
      </w:pPr>
      <w:r>
        <w:rPr>
          <w:bCs/>
        </w:rPr>
        <w:t xml:space="preserve">Default periods - </w:t>
      </w:r>
      <w:r w:rsidR="000912AE">
        <w:rPr>
          <w:bCs/>
        </w:rPr>
        <w:t xml:space="preserve">When capturing acquisition data, context periods have been inconsistent and </w:t>
      </w:r>
      <w:r w:rsidR="00E669EE">
        <w:rPr>
          <w:bCs/>
        </w:rPr>
        <w:t xml:space="preserve">it is </w:t>
      </w:r>
      <w:r w:rsidR="000912AE">
        <w:rPr>
          <w:bCs/>
        </w:rPr>
        <w:t xml:space="preserve">difficult to use the data.  In particular, </w:t>
      </w:r>
      <w:r w:rsidR="00E669EE">
        <w:rPr>
          <w:bCs/>
        </w:rPr>
        <w:t xml:space="preserve">the </w:t>
      </w:r>
      <w:r w:rsidR="000912AE">
        <w:rPr>
          <w:bCs/>
        </w:rPr>
        <w:t>price paid for</w:t>
      </w:r>
      <w:r w:rsidR="00E669EE">
        <w:rPr>
          <w:bCs/>
        </w:rPr>
        <w:t xml:space="preserve"> an</w:t>
      </w:r>
      <w:r w:rsidR="004D4C5E">
        <w:rPr>
          <w:bCs/>
        </w:rPr>
        <w:t xml:space="preserve"> </w:t>
      </w:r>
      <w:r w:rsidR="000912AE">
        <w:rPr>
          <w:bCs/>
        </w:rPr>
        <w:t>acquis</w:t>
      </w:r>
      <w:r w:rsidR="000847CE">
        <w:rPr>
          <w:bCs/>
        </w:rPr>
        <w:t>it</w:t>
      </w:r>
      <w:r w:rsidR="000912AE">
        <w:rPr>
          <w:bCs/>
        </w:rPr>
        <w:t>ion</w:t>
      </w:r>
      <w:r w:rsidR="001431B0" w:rsidRPr="001431B0">
        <w:rPr>
          <w:bCs/>
          <w:szCs w:val="22"/>
        </w:rPr>
        <w:t xml:space="preserve"> </w:t>
      </w:r>
      <w:r w:rsidR="001431B0">
        <w:rPr>
          <w:bCs/>
          <w:szCs w:val="22"/>
        </w:rPr>
        <w:t>is</w:t>
      </w:r>
      <w:r w:rsidR="001431B0" w:rsidRPr="003C6495">
        <w:rPr>
          <w:bCs/>
          <w:szCs w:val="22"/>
        </w:rPr>
        <w:t xml:space="preserve"> not impacted by the passage of time</w:t>
      </w:r>
      <w:r w:rsidR="000912AE">
        <w:rPr>
          <w:bCs/>
        </w:rPr>
        <w:t xml:space="preserve">.  </w:t>
      </w:r>
      <w:r w:rsidR="004C4EBA">
        <w:rPr>
          <w:bCs/>
        </w:rPr>
        <w:t xml:space="preserve">Campbell </w:t>
      </w:r>
      <w:r w:rsidR="004D4C5E">
        <w:rPr>
          <w:bCs/>
        </w:rPr>
        <w:t>stated</w:t>
      </w:r>
      <w:r w:rsidR="004C4EBA">
        <w:rPr>
          <w:bCs/>
        </w:rPr>
        <w:t xml:space="preserve"> that </w:t>
      </w:r>
      <w:r w:rsidR="00034B1F">
        <w:rPr>
          <w:bCs/>
        </w:rPr>
        <w:t xml:space="preserve">the </w:t>
      </w:r>
      <w:r w:rsidR="004C4EBA">
        <w:rPr>
          <w:bCs/>
        </w:rPr>
        <w:t xml:space="preserve">DQC </w:t>
      </w:r>
      <w:r w:rsidR="004D4C5E">
        <w:rPr>
          <w:bCs/>
        </w:rPr>
        <w:t xml:space="preserve">should </w:t>
      </w:r>
      <w:r w:rsidR="004C4EBA">
        <w:rPr>
          <w:bCs/>
        </w:rPr>
        <w:t xml:space="preserve">recommend to the </w:t>
      </w:r>
      <w:r w:rsidR="000912AE">
        <w:rPr>
          <w:bCs/>
        </w:rPr>
        <w:t>SEC</w:t>
      </w:r>
      <w:r w:rsidR="00034B1F">
        <w:rPr>
          <w:bCs/>
        </w:rPr>
        <w:t xml:space="preserve"> </w:t>
      </w:r>
      <w:r w:rsidR="00CC4BFD">
        <w:rPr>
          <w:bCs/>
        </w:rPr>
        <w:t>Staff to adjust</w:t>
      </w:r>
      <w:r w:rsidR="00034B1F">
        <w:rPr>
          <w:bCs/>
        </w:rPr>
        <w:t xml:space="preserve"> the</w:t>
      </w:r>
      <w:r w:rsidR="000912AE">
        <w:rPr>
          <w:bCs/>
        </w:rPr>
        <w:t xml:space="preserve"> EFM </w:t>
      </w:r>
      <w:r w:rsidR="00034B1F">
        <w:rPr>
          <w:bCs/>
        </w:rPr>
        <w:t xml:space="preserve">to </w:t>
      </w:r>
      <w:r w:rsidR="000912AE">
        <w:rPr>
          <w:bCs/>
        </w:rPr>
        <w:t>allow</w:t>
      </w:r>
      <w:r w:rsidR="004C4EBA">
        <w:rPr>
          <w:bCs/>
        </w:rPr>
        <w:t xml:space="preserve"> for</w:t>
      </w:r>
      <w:r w:rsidR="000912AE">
        <w:rPr>
          <w:bCs/>
        </w:rPr>
        <w:t xml:space="preserve"> a Forever Period</w:t>
      </w:r>
      <w:r w:rsidR="00034B1F">
        <w:rPr>
          <w:bCs/>
        </w:rPr>
        <w:t xml:space="preserve"> in certain circumstances</w:t>
      </w:r>
      <w:r w:rsidR="000912AE">
        <w:rPr>
          <w:bCs/>
        </w:rPr>
        <w:t xml:space="preserve">.  (Default period which means no period is defined).  </w:t>
      </w:r>
    </w:p>
    <w:p w14:paraId="2688F18D" w14:textId="3B54ECB5" w:rsidR="00D56432" w:rsidRDefault="00D56432" w:rsidP="00D56432">
      <w:pPr>
        <w:pStyle w:val="ListParagraph"/>
        <w:numPr>
          <w:ilvl w:val="2"/>
          <w:numId w:val="45"/>
        </w:numPr>
        <w:spacing w:line="332" w:lineRule="auto"/>
        <w:rPr>
          <w:bCs/>
        </w:rPr>
      </w:pPr>
      <w:r>
        <w:rPr>
          <w:bCs/>
        </w:rPr>
        <w:t>Pranav mentioned that cleaning up data for acquisitions takes a lot of time.</w:t>
      </w:r>
    </w:p>
    <w:p w14:paraId="5972D3A4" w14:textId="42284AB0" w:rsidR="006114BA" w:rsidRDefault="00A278E0" w:rsidP="000912AE">
      <w:pPr>
        <w:pStyle w:val="ListParagraph"/>
        <w:numPr>
          <w:ilvl w:val="1"/>
          <w:numId w:val="45"/>
        </w:numPr>
        <w:spacing w:line="332" w:lineRule="auto"/>
        <w:rPr>
          <w:bCs/>
        </w:rPr>
      </w:pPr>
      <w:r>
        <w:rPr>
          <w:bCs/>
        </w:rPr>
        <w:t xml:space="preserve">Duplicate calculations - </w:t>
      </w:r>
      <w:r w:rsidR="006114BA">
        <w:rPr>
          <w:bCs/>
        </w:rPr>
        <w:t xml:space="preserve">Many users rely on </w:t>
      </w:r>
      <w:r w:rsidR="00270360">
        <w:rPr>
          <w:bCs/>
        </w:rPr>
        <w:t xml:space="preserve">the </w:t>
      </w:r>
      <w:r w:rsidR="006114BA">
        <w:rPr>
          <w:bCs/>
        </w:rPr>
        <w:t>calculation linkbase</w:t>
      </w:r>
      <w:r w:rsidR="00835F86">
        <w:rPr>
          <w:bCs/>
        </w:rPr>
        <w:t xml:space="preserve">; however, there is only a requirement to have one calculation and users </w:t>
      </w:r>
      <w:r w:rsidR="00270360">
        <w:rPr>
          <w:bCs/>
        </w:rPr>
        <w:t>may</w:t>
      </w:r>
      <w:r w:rsidR="00835F86">
        <w:rPr>
          <w:bCs/>
        </w:rPr>
        <w:t xml:space="preserve"> not know which calcu</w:t>
      </w:r>
      <w:r w:rsidR="00E871B8">
        <w:rPr>
          <w:bCs/>
        </w:rPr>
        <w:t>lation</w:t>
      </w:r>
      <w:r w:rsidR="00835F86">
        <w:rPr>
          <w:bCs/>
        </w:rPr>
        <w:t>s go with</w:t>
      </w:r>
      <w:r w:rsidR="00076321">
        <w:rPr>
          <w:bCs/>
        </w:rPr>
        <w:t xml:space="preserve"> </w:t>
      </w:r>
      <w:r w:rsidR="00270360">
        <w:rPr>
          <w:bCs/>
        </w:rPr>
        <w:t>certain</w:t>
      </w:r>
      <w:r w:rsidR="00835F86">
        <w:rPr>
          <w:bCs/>
        </w:rPr>
        <w:t xml:space="preserve"> disclosure</w:t>
      </w:r>
      <w:r w:rsidR="00270360">
        <w:rPr>
          <w:bCs/>
        </w:rPr>
        <w:t>s</w:t>
      </w:r>
      <w:r w:rsidR="00076321">
        <w:rPr>
          <w:bCs/>
        </w:rPr>
        <w:t xml:space="preserve"> when the calculations are spread across the filing</w:t>
      </w:r>
      <w:r w:rsidR="00835F86">
        <w:rPr>
          <w:bCs/>
        </w:rPr>
        <w:t xml:space="preserve">.  </w:t>
      </w:r>
      <w:r w:rsidR="00076321">
        <w:rPr>
          <w:bCs/>
        </w:rPr>
        <w:t>Campbell r</w:t>
      </w:r>
      <w:r w:rsidR="00835F86">
        <w:rPr>
          <w:bCs/>
        </w:rPr>
        <w:t xml:space="preserve">ecommend that all calculations in a disclosure be included in a role regardless </w:t>
      </w:r>
      <w:r w:rsidR="00076321">
        <w:rPr>
          <w:bCs/>
        </w:rPr>
        <w:t xml:space="preserve">of </w:t>
      </w:r>
      <w:r w:rsidR="00835F86">
        <w:rPr>
          <w:bCs/>
        </w:rPr>
        <w:t>whether it has been included in another calculation</w:t>
      </w:r>
      <w:r w:rsidR="00076321">
        <w:rPr>
          <w:bCs/>
        </w:rPr>
        <w:t xml:space="preserve"> (</w:t>
      </w:r>
      <w:r w:rsidR="00EC5326">
        <w:rPr>
          <w:bCs/>
        </w:rPr>
        <w:t xml:space="preserve">i.e., recommend </w:t>
      </w:r>
      <w:r w:rsidR="00076321">
        <w:rPr>
          <w:bCs/>
        </w:rPr>
        <w:t>EFM to allow for duplicate calculations)</w:t>
      </w:r>
      <w:r w:rsidR="00835F86">
        <w:rPr>
          <w:bCs/>
        </w:rPr>
        <w:t>.</w:t>
      </w:r>
    </w:p>
    <w:p w14:paraId="3AD84182" w14:textId="77623B83" w:rsidR="00CE5592" w:rsidRPr="00646C7E" w:rsidRDefault="00646C7E" w:rsidP="003B639F">
      <w:pPr>
        <w:pStyle w:val="ListParagraph"/>
        <w:numPr>
          <w:ilvl w:val="1"/>
          <w:numId w:val="45"/>
        </w:numPr>
        <w:spacing w:line="332" w:lineRule="auto"/>
        <w:rPr>
          <w:b/>
        </w:rPr>
      </w:pPr>
      <w:r w:rsidRPr="00646C7E">
        <w:rPr>
          <w:bCs/>
        </w:rPr>
        <w:t xml:space="preserve">Louis mentioned that the </w:t>
      </w:r>
      <w:r w:rsidR="00451C7C" w:rsidRPr="00646C7E">
        <w:rPr>
          <w:bCs/>
        </w:rPr>
        <w:t>FASB</w:t>
      </w:r>
      <w:r w:rsidRPr="00646C7E">
        <w:rPr>
          <w:bCs/>
        </w:rPr>
        <w:t xml:space="preserve"> staff</w:t>
      </w:r>
      <w:r w:rsidR="00451C7C" w:rsidRPr="00646C7E">
        <w:rPr>
          <w:bCs/>
        </w:rPr>
        <w:t xml:space="preserve"> have</w:t>
      </w:r>
      <w:r w:rsidRPr="00646C7E">
        <w:rPr>
          <w:bCs/>
        </w:rPr>
        <w:t xml:space="preserve"> had</w:t>
      </w:r>
      <w:r w:rsidR="00451C7C" w:rsidRPr="00646C7E">
        <w:rPr>
          <w:bCs/>
        </w:rPr>
        <w:t xml:space="preserve"> ongoing discussions</w:t>
      </w:r>
      <w:r w:rsidRPr="00646C7E">
        <w:rPr>
          <w:bCs/>
        </w:rPr>
        <w:t xml:space="preserve"> with the SEC staff</w:t>
      </w:r>
      <w:r w:rsidR="00451C7C" w:rsidRPr="00646C7E">
        <w:rPr>
          <w:bCs/>
        </w:rPr>
        <w:t xml:space="preserve"> regarding EFM changes. Duplicate calculation</w:t>
      </w:r>
      <w:r w:rsidR="00456B4F">
        <w:rPr>
          <w:bCs/>
        </w:rPr>
        <w:t>s</w:t>
      </w:r>
      <w:r w:rsidR="00451C7C" w:rsidRPr="00646C7E">
        <w:rPr>
          <w:bCs/>
        </w:rPr>
        <w:t xml:space="preserve"> </w:t>
      </w:r>
      <w:r w:rsidRPr="00646C7E">
        <w:rPr>
          <w:bCs/>
        </w:rPr>
        <w:t>and</w:t>
      </w:r>
      <w:r w:rsidR="00451C7C" w:rsidRPr="00646C7E">
        <w:rPr>
          <w:bCs/>
        </w:rPr>
        <w:t xml:space="preserve"> Forever Period w</w:t>
      </w:r>
      <w:r w:rsidR="00456B4F">
        <w:rPr>
          <w:bCs/>
        </w:rPr>
        <w:t>ere</w:t>
      </w:r>
      <w:r w:rsidR="00451C7C" w:rsidRPr="00646C7E">
        <w:rPr>
          <w:bCs/>
        </w:rPr>
        <w:t xml:space="preserve"> </w:t>
      </w:r>
      <w:r w:rsidRPr="00646C7E">
        <w:rPr>
          <w:bCs/>
        </w:rPr>
        <w:t xml:space="preserve">included </w:t>
      </w:r>
      <w:r w:rsidR="00451C7C" w:rsidRPr="00646C7E">
        <w:rPr>
          <w:bCs/>
        </w:rPr>
        <w:t>on the list</w:t>
      </w:r>
      <w:r w:rsidRPr="00646C7E">
        <w:rPr>
          <w:bCs/>
        </w:rPr>
        <w:t xml:space="preserve"> of items that have been considered.</w:t>
      </w:r>
      <w:r w:rsidR="00451C7C" w:rsidRPr="00646C7E">
        <w:rPr>
          <w:bCs/>
        </w:rPr>
        <w:t xml:space="preserve"> </w:t>
      </w:r>
    </w:p>
    <w:p w14:paraId="014844B3" w14:textId="77777777" w:rsidR="00646C7E" w:rsidRDefault="00646C7E" w:rsidP="00CE5592">
      <w:pPr>
        <w:spacing w:line="332" w:lineRule="auto"/>
        <w:rPr>
          <w:rFonts w:ascii="Arial" w:eastAsia="Arial" w:hAnsi="Arial" w:cs="Arial"/>
          <w:b/>
          <w:sz w:val="22"/>
        </w:rPr>
      </w:pPr>
    </w:p>
    <w:p w14:paraId="2F09469B" w14:textId="7E31B791" w:rsidR="00CE5592" w:rsidRDefault="00CE5592" w:rsidP="00CE5592">
      <w:pPr>
        <w:spacing w:line="332" w:lineRule="auto"/>
        <w:rPr>
          <w:rFonts w:ascii="Arial" w:eastAsia="Arial" w:hAnsi="Arial" w:cs="Arial"/>
          <w:b/>
          <w:sz w:val="22"/>
        </w:rPr>
      </w:pPr>
      <w:r w:rsidRPr="00CE5592">
        <w:rPr>
          <w:rFonts w:ascii="Arial" w:eastAsia="Arial" w:hAnsi="Arial" w:cs="Arial"/>
          <w:b/>
          <w:sz w:val="22"/>
        </w:rPr>
        <w:t>Other Disclosures/Taxonomies</w:t>
      </w:r>
    </w:p>
    <w:p w14:paraId="545C3115" w14:textId="791CA37D" w:rsidR="00DB666C" w:rsidRPr="00DB666C" w:rsidRDefault="00DB666C" w:rsidP="00CE5592">
      <w:pPr>
        <w:spacing w:line="332" w:lineRule="auto"/>
        <w:rPr>
          <w:rFonts w:ascii="Arial" w:eastAsia="Arial" w:hAnsi="Arial" w:cs="Arial"/>
          <w:bCs/>
          <w:i/>
          <w:iCs/>
          <w:sz w:val="22"/>
        </w:rPr>
      </w:pPr>
      <w:r>
        <w:rPr>
          <w:rFonts w:ascii="Arial" w:eastAsia="Arial" w:hAnsi="Arial" w:cs="Arial"/>
          <w:b/>
          <w:sz w:val="22"/>
        </w:rPr>
        <w:tab/>
      </w:r>
      <w:r w:rsidRPr="00DB666C">
        <w:rPr>
          <w:rFonts w:ascii="Arial" w:eastAsia="Arial" w:hAnsi="Arial" w:cs="Arial"/>
          <w:bCs/>
          <w:i/>
          <w:iCs/>
          <w:sz w:val="22"/>
        </w:rPr>
        <w:t>ESG Reporting</w:t>
      </w:r>
    </w:p>
    <w:p w14:paraId="06DC7A1C" w14:textId="53F39783" w:rsidR="006608D3" w:rsidRDefault="00E871B8" w:rsidP="00C90334">
      <w:pPr>
        <w:pStyle w:val="ListParagraph"/>
        <w:numPr>
          <w:ilvl w:val="0"/>
          <w:numId w:val="45"/>
        </w:numPr>
        <w:spacing w:line="332" w:lineRule="auto"/>
        <w:rPr>
          <w:bCs/>
        </w:rPr>
      </w:pPr>
      <w:r>
        <w:rPr>
          <w:bCs/>
        </w:rPr>
        <w:t xml:space="preserve">Campbell explained that </w:t>
      </w:r>
      <w:r w:rsidR="000B207C">
        <w:rPr>
          <w:bCs/>
        </w:rPr>
        <w:t>Sustainability Accounting Standards Board (</w:t>
      </w:r>
      <w:r>
        <w:rPr>
          <w:bCs/>
        </w:rPr>
        <w:t>SASB</w:t>
      </w:r>
      <w:r w:rsidR="000B207C">
        <w:rPr>
          <w:bCs/>
        </w:rPr>
        <w:t>)</w:t>
      </w:r>
      <w:r>
        <w:rPr>
          <w:bCs/>
        </w:rPr>
        <w:t xml:space="preserve"> recently released a taxonomy for exposure.  </w:t>
      </w:r>
      <w:r w:rsidR="00152583">
        <w:rPr>
          <w:bCs/>
        </w:rPr>
        <w:t>Campbell recommended that the DQC make</w:t>
      </w:r>
      <w:r>
        <w:rPr>
          <w:bCs/>
        </w:rPr>
        <w:t xml:space="preserve"> SEC Staff </w:t>
      </w:r>
      <w:r w:rsidR="00152583">
        <w:rPr>
          <w:bCs/>
        </w:rPr>
        <w:t>aware that</w:t>
      </w:r>
      <w:r>
        <w:rPr>
          <w:bCs/>
        </w:rPr>
        <w:t xml:space="preserve"> SASB metrics have been included in SEC filings</w:t>
      </w:r>
      <w:r w:rsidR="00152583">
        <w:rPr>
          <w:bCs/>
        </w:rPr>
        <w:t xml:space="preserve"> and</w:t>
      </w:r>
      <w:r w:rsidR="00C0576C">
        <w:rPr>
          <w:bCs/>
        </w:rPr>
        <w:t xml:space="preserve"> to</w:t>
      </w:r>
      <w:r w:rsidR="00152583">
        <w:rPr>
          <w:bCs/>
        </w:rPr>
        <w:t xml:space="preserve"> recommend </w:t>
      </w:r>
      <w:r w:rsidR="00C0576C">
        <w:rPr>
          <w:bCs/>
        </w:rPr>
        <w:t xml:space="preserve">that </w:t>
      </w:r>
      <w:r w:rsidR="00152583">
        <w:rPr>
          <w:bCs/>
        </w:rPr>
        <w:t>the</w:t>
      </w:r>
      <w:r>
        <w:rPr>
          <w:bCs/>
        </w:rPr>
        <w:t xml:space="preserve"> SASB taxonomy be approved for</w:t>
      </w:r>
      <w:r w:rsidR="00C0576C">
        <w:rPr>
          <w:bCs/>
        </w:rPr>
        <w:t xml:space="preserve"> voluntary</w:t>
      </w:r>
      <w:r>
        <w:rPr>
          <w:bCs/>
        </w:rPr>
        <w:t xml:space="preserve"> use by companies </w:t>
      </w:r>
      <w:r w:rsidR="00C0576C">
        <w:rPr>
          <w:bCs/>
        </w:rPr>
        <w:t>that wish to</w:t>
      </w:r>
      <w:r w:rsidR="00204836">
        <w:rPr>
          <w:bCs/>
        </w:rPr>
        <w:t xml:space="preserve"> provide</w:t>
      </w:r>
      <w:r w:rsidR="00EA4245">
        <w:rPr>
          <w:bCs/>
        </w:rPr>
        <w:t xml:space="preserve"> </w:t>
      </w:r>
      <w:r w:rsidR="00EA4245">
        <w:rPr>
          <w:bCs/>
        </w:rPr>
        <w:lastRenderedPageBreak/>
        <w:t>tagged</w:t>
      </w:r>
      <w:r w:rsidR="00204836">
        <w:rPr>
          <w:bCs/>
        </w:rPr>
        <w:t xml:space="preserve"> data.  It will be helpful if users can issue letters</w:t>
      </w:r>
      <w:r w:rsidR="00152583">
        <w:rPr>
          <w:bCs/>
        </w:rPr>
        <w:t xml:space="preserve"> of support</w:t>
      </w:r>
      <w:r w:rsidR="00204836">
        <w:rPr>
          <w:bCs/>
        </w:rPr>
        <w:t xml:space="preserve"> to the SEC</w:t>
      </w:r>
      <w:r w:rsidR="00EA4245">
        <w:rPr>
          <w:bCs/>
        </w:rPr>
        <w:t xml:space="preserve"> on this</w:t>
      </w:r>
      <w:r w:rsidR="00204836">
        <w:rPr>
          <w:bCs/>
        </w:rPr>
        <w:t xml:space="preserve">.  Campbell mentioned that he </w:t>
      </w:r>
      <w:r w:rsidR="001318C6">
        <w:rPr>
          <w:bCs/>
        </w:rPr>
        <w:t>will provide</w:t>
      </w:r>
      <w:r w:rsidR="00204836">
        <w:rPr>
          <w:bCs/>
        </w:rPr>
        <w:t xml:space="preserve"> a list of companies</w:t>
      </w:r>
      <w:r w:rsidR="00C90334">
        <w:rPr>
          <w:bCs/>
        </w:rPr>
        <w:t xml:space="preserve"> that have reported </w:t>
      </w:r>
      <w:r w:rsidR="00EA4245">
        <w:rPr>
          <w:bCs/>
        </w:rPr>
        <w:t xml:space="preserve">SASB </w:t>
      </w:r>
      <w:r w:rsidR="00C90334">
        <w:rPr>
          <w:bCs/>
        </w:rPr>
        <w:t>metrics in SEC filings</w:t>
      </w:r>
      <w:r w:rsidR="00EA4245">
        <w:rPr>
          <w:bCs/>
        </w:rPr>
        <w:t xml:space="preserve"> and other corporate reports</w:t>
      </w:r>
      <w:r w:rsidR="00C90334">
        <w:rPr>
          <w:bCs/>
        </w:rPr>
        <w:t xml:space="preserve">. </w:t>
      </w:r>
      <w:r w:rsidR="0057530B">
        <w:rPr>
          <w:bCs/>
        </w:rPr>
        <w:t xml:space="preserve"> Campbell noted that i</w:t>
      </w:r>
      <w:r w:rsidR="00C90334" w:rsidRPr="00C90334">
        <w:rPr>
          <w:bCs/>
        </w:rPr>
        <w:t>nvestors have had interest in collecting this data.</w:t>
      </w:r>
      <w:r w:rsidR="00C90334">
        <w:rPr>
          <w:bCs/>
        </w:rPr>
        <w:t xml:space="preserve">  </w:t>
      </w:r>
    </w:p>
    <w:p w14:paraId="24E05B29" w14:textId="7085E190" w:rsidR="00C90334" w:rsidRDefault="006608D3" w:rsidP="00C90334">
      <w:pPr>
        <w:pStyle w:val="ListParagraph"/>
        <w:numPr>
          <w:ilvl w:val="0"/>
          <w:numId w:val="45"/>
        </w:numPr>
        <w:spacing w:line="332" w:lineRule="auto"/>
        <w:rPr>
          <w:bCs/>
        </w:rPr>
      </w:pPr>
      <w:r>
        <w:rPr>
          <w:bCs/>
        </w:rPr>
        <w:t>Campbell also mentioned that</w:t>
      </w:r>
      <w:r w:rsidR="00AF117B">
        <w:rPr>
          <w:bCs/>
        </w:rPr>
        <w:t xml:space="preserve"> the</w:t>
      </w:r>
      <w:r>
        <w:rPr>
          <w:bCs/>
        </w:rPr>
        <w:t xml:space="preserve"> </w:t>
      </w:r>
      <w:r w:rsidR="00C93845">
        <w:rPr>
          <w:bCs/>
        </w:rPr>
        <w:t xml:space="preserve">IFRS has issued a consultation draft on establishing a </w:t>
      </w:r>
      <w:r w:rsidR="00CE063F">
        <w:rPr>
          <w:bCs/>
        </w:rPr>
        <w:t>new entity under the IFRS Foundation for sustainability standards (</w:t>
      </w:r>
      <w:r w:rsidR="00C93845">
        <w:rPr>
          <w:bCs/>
        </w:rPr>
        <w:t>S</w:t>
      </w:r>
      <w:r w:rsidR="00CE063F">
        <w:rPr>
          <w:bCs/>
        </w:rPr>
        <w:t xml:space="preserve">ustainability </w:t>
      </w:r>
      <w:r w:rsidR="00C93845">
        <w:rPr>
          <w:bCs/>
        </w:rPr>
        <w:t>S</w:t>
      </w:r>
      <w:r w:rsidR="00CE063F">
        <w:rPr>
          <w:bCs/>
        </w:rPr>
        <w:t xml:space="preserve">tandards </w:t>
      </w:r>
      <w:r w:rsidR="00C93845">
        <w:rPr>
          <w:bCs/>
        </w:rPr>
        <w:t>B</w:t>
      </w:r>
      <w:r w:rsidR="00CE063F">
        <w:rPr>
          <w:bCs/>
        </w:rPr>
        <w:t>oard)</w:t>
      </w:r>
      <w:r w:rsidR="00C93845">
        <w:rPr>
          <w:bCs/>
        </w:rPr>
        <w:t>.</w:t>
      </w:r>
    </w:p>
    <w:p w14:paraId="5B2B3A5C" w14:textId="77777777" w:rsidR="00DB666C" w:rsidRDefault="00DB666C" w:rsidP="00DB666C">
      <w:pPr>
        <w:pStyle w:val="ListParagraph"/>
        <w:spacing w:line="332" w:lineRule="auto"/>
        <w:rPr>
          <w:bCs/>
        </w:rPr>
      </w:pPr>
    </w:p>
    <w:p w14:paraId="01F01D6D" w14:textId="418B0A87" w:rsidR="00DB666C" w:rsidRPr="00DB666C" w:rsidRDefault="00DB666C" w:rsidP="00DB666C">
      <w:pPr>
        <w:pStyle w:val="ListParagraph"/>
        <w:spacing w:line="332" w:lineRule="auto"/>
        <w:rPr>
          <w:bCs/>
          <w:i/>
          <w:iCs/>
        </w:rPr>
      </w:pPr>
      <w:r w:rsidRPr="00DB666C">
        <w:rPr>
          <w:bCs/>
          <w:i/>
          <w:iCs/>
        </w:rPr>
        <w:t>Non</w:t>
      </w:r>
      <w:del w:id="11" w:author="Ami Beers" w:date="2021-01-19T12:37:00Z">
        <w:r w:rsidRPr="00DB666C" w:rsidDel="00420545">
          <w:rPr>
            <w:bCs/>
            <w:i/>
            <w:iCs/>
          </w:rPr>
          <w:delText xml:space="preserve"> </w:delText>
        </w:r>
      </w:del>
      <w:r w:rsidRPr="00DB666C">
        <w:rPr>
          <w:bCs/>
          <w:i/>
          <w:iCs/>
        </w:rPr>
        <w:t>GAAP measures</w:t>
      </w:r>
    </w:p>
    <w:p w14:paraId="329EE7E4" w14:textId="7935D194" w:rsidR="00C60A1F" w:rsidRDefault="00C60A1F" w:rsidP="00C90334">
      <w:pPr>
        <w:pStyle w:val="ListParagraph"/>
        <w:numPr>
          <w:ilvl w:val="0"/>
          <w:numId w:val="45"/>
        </w:numPr>
        <w:spacing w:line="332" w:lineRule="auto"/>
        <w:rPr>
          <w:bCs/>
        </w:rPr>
      </w:pPr>
      <w:r>
        <w:rPr>
          <w:bCs/>
        </w:rPr>
        <w:t xml:space="preserve">Campbell stated that Non GAAP measures </w:t>
      </w:r>
      <w:r w:rsidR="00FA1698">
        <w:rPr>
          <w:bCs/>
        </w:rPr>
        <w:t>are</w:t>
      </w:r>
      <w:r w:rsidR="00957520">
        <w:rPr>
          <w:bCs/>
        </w:rPr>
        <w:t xml:space="preserve"> reported with extensions in the XBRL files</w:t>
      </w:r>
      <w:r w:rsidR="00FA1698">
        <w:rPr>
          <w:bCs/>
        </w:rPr>
        <w:t xml:space="preserve"> (Non GAAP elements are not included in the US GAAP taxonomy)</w:t>
      </w:r>
      <w:r w:rsidR="00957520">
        <w:rPr>
          <w:bCs/>
        </w:rPr>
        <w:t>.  There should be standardiz</w:t>
      </w:r>
      <w:r w:rsidR="00FA1698">
        <w:rPr>
          <w:bCs/>
        </w:rPr>
        <w:t>ation</w:t>
      </w:r>
      <w:r w:rsidR="00957520">
        <w:rPr>
          <w:bCs/>
        </w:rPr>
        <w:t xml:space="preserve"> for these elements</w:t>
      </w:r>
      <w:r w:rsidR="001E2606">
        <w:rPr>
          <w:bCs/>
        </w:rPr>
        <w:t>,</w:t>
      </w:r>
      <w:r w:rsidR="00433500">
        <w:rPr>
          <w:bCs/>
        </w:rPr>
        <w:t xml:space="preserve"> as ma</w:t>
      </w:r>
      <w:r w:rsidR="00957520">
        <w:rPr>
          <w:bCs/>
        </w:rPr>
        <w:t>ny analysts use this data.  DQC would like to have a discussion with SEC staff on what to do in this area</w:t>
      </w:r>
      <w:r w:rsidR="00F04AC0">
        <w:rPr>
          <w:bCs/>
        </w:rPr>
        <w:t xml:space="preserve"> (potentially develop extensions for Non GAAP measures)</w:t>
      </w:r>
      <w:r w:rsidR="00957520">
        <w:rPr>
          <w:bCs/>
        </w:rPr>
        <w:t>.</w:t>
      </w:r>
    </w:p>
    <w:p w14:paraId="0CC66107" w14:textId="7D7364A8" w:rsidR="00957520" w:rsidRDefault="00433500" w:rsidP="00C90334">
      <w:pPr>
        <w:pStyle w:val="ListParagraph"/>
        <w:numPr>
          <w:ilvl w:val="0"/>
          <w:numId w:val="45"/>
        </w:numPr>
        <w:spacing w:line="332" w:lineRule="auto"/>
        <w:rPr>
          <w:bCs/>
        </w:rPr>
      </w:pPr>
      <w:r>
        <w:rPr>
          <w:bCs/>
        </w:rPr>
        <w:t xml:space="preserve">Iza commented that the </w:t>
      </w:r>
      <w:ins w:id="12" w:author="Izabela Ruta" w:date="2021-01-19T12:18:00Z">
        <w:r w:rsidR="00436F3F">
          <w:rPr>
            <w:bCs/>
          </w:rPr>
          <w:t xml:space="preserve">IASB is currently </w:t>
        </w:r>
      </w:ins>
      <w:del w:id="13" w:author="Izabela Ruta" w:date="2021-01-19T12:18:00Z">
        <w:r w:rsidR="00957520" w:rsidDel="00436F3F">
          <w:rPr>
            <w:bCs/>
          </w:rPr>
          <w:delText xml:space="preserve">IFRS has a technical working group </w:delText>
        </w:r>
      </w:del>
      <w:r w:rsidR="00957520">
        <w:rPr>
          <w:bCs/>
        </w:rPr>
        <w:t xml:space="preserve">addressing the topic of </w:t>
      </w:r>
      <w:del w:id="14" w:author="Izabela Ruta" w:date="2021-01-19T12:18:00Z">
        <w:r w:rsidR="00957520" w:rsidDel="00436F3F">
          <w:rPr>
            <w:bCs/>
          </w:rPr>
          <w:delText>Non GAAP</w:delText>
        </w:r>
      </w:del>
      <w:ins w:id="15" w:author="Izabela Ruta" w:date="2021-01-19T12:18:00Z">
        <w:r w:rsidR="00436F3F">
          <w:rPr>
            <w:bCs/>
          </w:rPr>
          <w:t>Non-GAAP</w:t>
        </w:r>
      </w:ins>
      <w:r w:rsidR="00957520">
        <w:rPr>
          <w:bCs/>
        </w:rPr>
        <w:t xml:space="preserve"> measures</w:t>
      </w:r>
      <w:r w:rsidR="00F75710">
        <w:rPr>
          <w:bCs/>
        </w:rPr>
        <w:t xml:space="preserve"> </w:t>
      </w:r>
      <w:ins w:id="16" w:author="Izabela Ruta" w:date="2021-01-19T12:19:00Z">
        <w:r w:rsidR="00436F3F">
          <w:rPr>
            <w:bCs/>
          </w:rPr>
          <w:t>in a project related to the disclosure of information in the Primary Financial Statements</w:t>
        </w:r>
        <w:del w:id="17" w:author="Ami Beers" w:date="2021-01-19T16:48:00Z">
          <w:r w:rsidR="00436F3F" w:rsidDel="00DE5282">
            <w:rPr>
              <w:bCs/>
            </w:rPr>
            <w:delText xml:space="preserve"> </w:delText>
          </w:r>
        </w:del>
        <w:r w:rsidR="00436F3F">
          <w:rPr>
            <w:bCs/>
          </w:rPr>
          <w:t xml:space="preserve">. </w:t>
        </w:r>
      </w:ins>
      <w:ins w:id="18" w:author="Ruta, Izabela" w:date="2021-01-19T12:30:00Z">
        <w:r w:rsidR="005C1851">
          <w:rPr>
            <w:bCs/>
          </w:rPr>
          <w:t>Those proposals include for example</w:t>
        </w:r>
      </w:ins>
      <w:ins w:id="19" w:author="Ami Beers" w:date="2021-01-19T16:48:00Z">
        <w:r w:rsidR="00DE5282">
          <w:rPr>
            <w:bCs/>
          </w:rPr>
          <w:t>,</w:t>
        </w:r>
      </w:ins>
      <w:bookmarkStart w:id="20" w:name="_GoBack"/>
      <w:bookmarkEnd w:id="20"/>
      <w:ins w:id="21" w:author="Ruta, Izabela" w:date="2021-01-19T12:30:00Z">
        <w:r w:rsidR="005C1851">
          <w:rPr>
            <w:bCs/>
          </w:rPr>
          <w:t xml:space="preserve"> disclosing additional explanation of non-GAAP information and reconciliation with GAAP information. </w:t>
        </w:r>
      </w:ins>
      <w:ins w:id="22" w:author="Izabela Ruta" w:date="2021-01-19T12:19:00Z">
        <w:r w:rsidR="00436F3F">
          <w:rPr>
            <w:bCs/>
          </w:rPr>
          <w:t xml:space="preserve">The staff have analysed the implications </w:t>
        </w:r>
      </w:ins>
      <w:ins w:id="23" w:author="Ruta, Izabela" w:date="2021-01-19T12:30:00Z">
        <w:r w:rsidR="005C1851">
          <w:rPr>
            <w:bCs/>
          </w:rPr>
          <w:t xml:space="preserve">of the proposals </w:t>
        </w:r>
      </w:ins>
      <w:ins w:id="24" w:author="Izabela Ruta" w:date="2021-01-19T12:19:00Z">
        <w:r w:rsidR="00436F3F">
          <w:rPr>
            <w:bCs/>
          </w:rPr>
          <w:t xml:space="preserve">for the IFRS Taxonomy with the external group of experts of the IFRS Taxonomy Consultative Group at their public meetings in June 2019 and January 2020. </w:t>
        </w:r>
        <w:del w:id="25" w:author="Ruta, Izabela" w:date="2021-01-19T12:30:00Z">
          <w:r w:rsidR="00436F3F" w:rsidDel="005C1851">
            <w:rPr>
              <w:bCs/>
            </w:rPr>
            <w:delText>.</w:delText>
          </w:r>
        </w:del>
      </w:ins>
      <w:del w:id="26" w:author="Izabela Ruta" w:date="2021-01-19T12:19:00Z">
        <w:r w:rsidR="00F75710" w:rsidDel="00436F3F">
          <w:rPr>
            <w:bCs/>
          </w:rPr>
          <w:delText>and</w:delText>
        </w:r>
        <w:r w:rsidR="0058420C" w:rsidDel="00436F3F">
          <w:rPr>
            <w:bCs/>
          </w:rPr>
          <w:delText xml:space="preserve"> a</w:delText>
        </w:r>
        <w:r w:rsidR="00F75710" w:rsidDel="00436F3F">
          <w:rPr>
            <w:bCs/>
          </w:rPr>
          <w:delText xml:space="preserve"> public exposure draft </w:delText>
        </w:r>
        <w:r w:rsidR="0058420C" w:rsidDel="00436F3F">
          <w:rPr>
            <w:bCs/>
          </w:rPr>
          <w:delText xml:space="preserve">on this topic </w:delText>
        </w:r>
        <w:r w:rsidR="00F75710" w:rsidDel="00436F3F">
          <w:rPr>
            <w:bCs/>
          </w:rPr>
          <w:delText xml:space="preserve">is </w:delText>
        </w:r>
        <w:r w:rsidR="00151198" w:rsidDel="00436F3F">
          <w:rPr>
            <w:bCs/>
          </w:rPr>
          <w:delText xml:space="preserve">currently out for review.  </w:delText>
        </w:r>
        <w:r w:rsidR="00957520" w:rsidDel="00436F3F">
          <w:rPr>
            <w:bCs/>
          </w:rPr>
          <w:delText xml:space="preserve">There is no intention to include these elements within the taxonomy, but there </w:delText>
        </w:r>
        <w:r w:rsidR="00151198" w:rsidDel="00436F3F">
          <w:rPr>
            <w:bCs/>
          </w:rPr>
          <w:delText>are</w:delText>
        </w:r>
        <w:r w:rsidR="00957520" w:rsidDel="00436F3F">
          <w:rPr>
            <w:bCs/>
          </w:rPr>
          <w:delText xml:space="preserve"> plans to provide </w:delText>
        </w:r>
        <w:r w:rsidR="004B21A7" w:rsidDel="00436F3F">
          <w:rPr>
            <w:bCs/>
          </w:rPr>
          <w:delText>principles to explain what the elements mean</w:delText>
        </w:r>
        <w:r w:rsidR="00D843AE" w:rsidDel="00436F3F">
          <w:rPr>
            <w:bCs/>
          </w:rPr>
          <w:delText xml:space="preserve"> (e.g., explanations and reconciliations)</w:delText>
        </w:r>
        <w:r w:rsidR="00957520" w:rsidDel="00436F3F">
          <w:rPr>
            <w:bCs/>
          </w:rPr>
          <w:delText>.</w:delText>
        </w:r>
        <w:r w:rsidR="00842C06" w:rsidDel="00436F3F">
          <w:rPr>
            <w:bCs/>
          </w:rPr>
          <w:delText xml:space="preserve">  IFRS standards do not have any guidance about disclosing </w:delText>
        </w:r>
        <w:r w:rsidR="004B21A7" w:rsidDel="00436F3F">
          <w:rPr>
            <w:bCs/>
          </w:rPr>
          <w:delText xml:space="preserve">Non </w:delText>
        </w:r>
        <w:r w:rsidR="00842C06" w:rsidDel="00436F3F">
          <w:rPr>
            <w:bCs/>
          </w:rPr>
          <w:delText>GAAP information</w:delText>
        </w:r>
        <w:r w:rsidR="000741E6" w:rsidDel="00436F3F">
          <w:rPr>
            <w:bCs/>
          </w:rPr>
          <w:delText>, there may be confusion about how to tag the information</w:delText>
        </w:r>
        <w:r w:rsidR="00842C06" w:rsidDel="00436F3F">
          <w:rPr>
            <w:bCs/>
          </w:rPr>
          <w:delText>.</w:delText>
        </w:r>
      </w:del>
    </w:p>
    <w:p w14:paraId="385C6691" w14:textId="3E95B8CD" w:rsidR="001A0D7B" w:rsidRDefault="001A0D7B" w:rsidP="00C90334">
      <w:pPr>
        <w:pStyle w:val="ListParagraph"/>
        <w:numPr>
          <w:ilvl w:val="0"/>
          <w:numId w:val="45"/>
        </w:numPr>
        <w:spacing w:line="332" w:lineRule="auto"/>
        <w:rPr>
          <w:bCs/>
        </w:rPr>
      </w:pPr>
      <w:r>
        <w:rPr>
          <w:bCs/>
        </w:rPr>
        <w:t xml:space="preserve">Glad stated that </w:t>
      </w:r>
      <w:r w:rsidR="0058420C">
        <w:rPr>
          <w:bCs/>
        </w:rPr>
        <w:t xml:space="preserve">the </w:t>
      </w:r>
      <w:r>
        <w:rPr>
          <w:bCs/>
        </w:rPr>
        <w:t xml:space="preserve">investor community is interested in </w:t>
      </w:r>
      <w:r w:rsidR="00607430">
        <w:rPr>
          <w:bCs/>
        </w:rPr>
        <w:t xml:space="preserve">the </w:t>
      </w:r>
      <w:r>
        <w:rPr>
          <w:bCs/>
        </w:rPr>
        <w:t xml:space="preserve">reconciliation between GAAP and </w:t>
      </w:r>
      <w:r w:rsidR="00607430">
        <w:rPr>
          <w:bCs/>
        </w:rPr>
        <w:t>Non</w:t>
      </w:r>
      <w:r>
        <w:rPr>
          <w:bCs/>
        </w:rPr>
        <w:t xml:space="preserve"> GAAP</w:t>
      </w:r>
      <w:r w:rsidR="00607430">
        <w:rPr>
          <w:bCs/>
        </w:rPr>
        <w:t xml:space="preserve"> measures</w:t>
      </w:r>
      <w:r>
        <w:rPr>
          <w:bCs/>
        </w:rPr>
        <w:t xml:space="preserve">. </w:t>
      </w:r>
      <w:r w:rsidR="00607430">
        <w:rPr>
          <w:bCs/>
        </w:rPr>
        <w:t>It is important to be able standardize in a way that the information is accurately</w:t>
      </w:r>
      <w:r w:rsidR="00AF3976">
        <w:rPr>
          <w:bCs/>
        </w:rPr>
        <w:t xml:space="preserve"> and consistently</w:t>
      </w:r>
      <w:r w:rsidR="00607430">
        <w:rPr>
          <w:bCs/>
        </w:rPr>
        <w:t xml:space="preserve"> reported</w:t>
      </w:r>
      <w:r w:rsidR="0058420C">
        <w:rPr>
          <w:bCs/>
        </w:rPr>
        <w:t>.</w:t>
      </w:r>
      <w:r w:rsidR="00607430">
        <w:rPr>
          <w:bCs/>
        </w:rPr>
        <w:t xml:space="preserve"> </w:t>
      </w:r>
    </w:p>
    <w:p w14:paraId="7F9CC7F8" w14:textId="24CE91D7" w:rsidR="001A0D7B" w:rsidRDefault="001A0D7B" w:rsidP="00C90334">
      <w:pPr>
        <w:pStyle w:val="ListParagraph"/>
        <w:numPr>
          <w:ilvl w:val="0"/>
          <w:numId w:val="45"/>
        </w:numPr>
        <w:spacing w:line="332" w:lineRule="auto"/>
        <w:rPr>
          <w:bCs/>
        </w:rPr>
      </w:pPr>
      <w:r>
        <w:rPr>
          <w:bCs/>
        </w:rPr>
        <w:t xml:space="preserve">Pranav stated that we should be careful because there are so many </w:t>
      </w:r>
      <w:r w:rsidR="002A6C2E">
        <w:rPr>
          <w:bCs/>
        </w:rPr>
        <w:t xml:space="preserve">Non </w:t>
      </w:r>
      <w:r>
        <w:rPr>
          <w:bCs/>
        </w:rPr>
        <w:t>GAAP measures</w:t>
      </w:r>
      <w:r w:rsidR="00F76181">
        <w:rPr>
          <w:bCs/>
        </w:rPr>
        <w:t xml:space="preserve"> and items may be named or reported differently</w:t>
      </w:r>
      <w:r w:rsidR="002A6C2E">
        <w:rPr>
          <w:bCs/>
        </w:rPr>
        <w:t xml:space="preserve"> among companies</w:t>
      </w:r>
      <w:r w:rsidR="00F76181">
        <w:rPr>
          <w:bCs/>
        </w:rPr>
        <w:t>.</w:t>
      </w:r>
      <w:r w:rsidR="002400C8">
        <w:rPr>
          <w:bCs/>
        </w:rPr>
        <w:t xml:space="preserve">  Many users request this </w:t>
      </w:r>
      <w:r w:rsidR="00F40E07">
        <w:rPr>
          <w:bCs/>
        </w:rPr>
        <w:t xml:space="preserve">type of </w:t>
      </w:r>
      <w:r w:rsidR="002400C8">
        <w:rPr>
          <w:bCs/>
        </w:rPr>
        <w:t>data but it is difficult to find</w:t>
      </w:r>
      <w:r w:rsidR="00A44E7F">
        <w:rPr>
          <w:bCs/>
        </w:rPr>
        <w:t xml:space="preserve"> the information within the filings</w:t>
      </w:r>
      <w:r w:rsidR="002400C8">
        <w:rPr>
          <w:bCs/>
        </w:rPr>
        <w:t>.</w:t>
      </w:r>
    </w:p>
    <w:p w14:paraId="5DF8898F" w14:textId="276961D6" w:rsidR="00DD4015" w:rsidRPr="00C733CB" w:rsidRDefault="002400C8" w:rsidP="00A75648">
      <w:pPr>
        <w:pStyle w:val="ListParagraph"/>
        <w:numPr>
          <w:ilvl w:val="0"/>
          <w:numId w:val="45"/>
        </w:numPr>
        <w:spacing w:line="332" w:lineRule="auto"/>
      </w:pPr>
      <w:r w:rsidRPr="00D85972">
        <w:rPr>
          <w:bCs/>
        </w:rPr>
        <w:t xml:space="preserve">Campbell </w:t>
      </w:r>
      <w:r w:rsidR="00534416" w:rsidRPr="00D85972">
        <w:rPr>
          <w:bCs/>
        </w:rPr>
        <w:t>stated that</w:t>
      </w:r>
      <w:r w:rsidR="00954A9F" w:rsidRPr="00D85972">
        <w:rPr>
          <w:bCs/>
        </w:rPr>
        <w:t xml:space="preserve"> the</w:t>
      </w:r>
      <w:r w:rsidR="00D85972" w:rsidRPr="00D85972">
        <w:rPr>
          <w:bCs/>
        </w:rPr>
        <w:t xml:space="preserve"> DQC</w:t>
      </w:r>
      <w:r w:rsidR="00954A9F" w:rsidRPr="00D85972">
        <w:rPr>
          <w:bCs/>
        </w:rPr>
        <w:t xml:space="preserve"> </w:t>
      </w:r>
      <w:r w:rsidR="00D85972" w:rsidRPr="00D85972">
        <w:rPr>
          <w:bCs/>
        </w:rPr>
        <w:t>will recommend various mechanisms</w:t>
      </w:r>
      <w:r w:rsidR="00954A9F" w:rsidRPr="00D85972">
        <w:rPr>
          <w:bCs/>
        </w:rPr>
        <w:t xml:space="preserve"> to identify</w:t>
      </w:r>
      <w:r w:rsidR="00B9665D">
        <w:rPr>
          <w:bCs/>
        </w:rPr>
        <w:t xml:space="preserve"> common</w:t>
      </w:r>
      <w:r w:rsidR="00954A9F" w:rsidRPr="00D85972">
        <w:rPr>
          <w:bCs/>
        </w:rPr>
        <w:t xml:space="preserve"> </w:t>
      </w:r>
      <w:r w:rsidR="00D85972" w:rsidRPr="00D85972">
        <w:rPr>
          <w:bCs/>
        </w:rPr>
        <w:t>N</w:t>
      </w:r>
      <w:r w:rsidR="00954A9F" w:rsidRPr="00D85972">
        <w:rPr>
          <w:bCs/>
        </w:rPr>
        <w:t>on GAAP elements</w:t>
      </w:r>
      <w:r w:rsidR="00377959" w:rsidRPr="00D85972">
        <w:rPr>
          <w:bCs/>
        </w:rPr>
        <w:t xml:space="preserve"> </w:t>
      </w:r>
      <w:r w:rsidR="00C733CB">
        <w:rPr>
          <w:bCs/>
        </w:rPr>
        <w:t xml:space="preserve">within a filing </w:t>
      </w:r>
      <w:r w:rsidR="00377959" w:rsidRPr="00D85972">
        <w:rPr>
          <w:bCs/>
        </w:rPr>
        <w:t xml:space="preserve">(e.g., footnote, </w:t>
      </w:r>
      <w:r w:rsidR="002D3AC5">
        <w:rPr>
          <w:bCs/>
        </w:rPr>
        <w:t xml:space="preserve">reported under </w:t>
      </w:r>
      <w:r w:rsidR="00C733CB">
        <w:rPr>
          <w:bCs/>
        </w:rPr>
        <w:t xml:space="preserve">an </w:t>
      </w:r>
      <w:r w:rsidR="002D3AC5">
        <w:rPr>
          <w:bCs/>
        </w:rPr>
        <w:t xml:space="preserve">abstract, </w:t>
      </w:r>
      <w:r w:rsidR="00377959" w:rsidRPr="00D85972">
        <w:rPr>
          <w:bCs/>
        </w:rPr>
        <w:t xml:space="preserve">wider/narrower arc, scenario, suffix).  </w:t>
      </w:r>
    </w:p>
    <w:p w14:paraId="10DB29A2" w14:textId="28FC924B" w:rsidR="00C733CB" w:rsidRPr="00D85972" w:rsidRDefault="00C733CB" w:rsidP="00A75648">
      <w:pPr>
        <w:pStyle w:val="ListParagraph"/>
        <w:numPr>
          <w:ilvl w:val="0"/>
          <w:numId w:val="45"/>
        </w:numPr>
        <w:spacing w:line="332" w:lineRule="auto"/>
      </w:pPr>
      <w:r>
        <w:rPr>
          <w:bCs/>
        </w:rPr>
        <w:t>Joan stated that th</w:t>
      </w:r>
      <w:r w:rsidR="00B1364A">
        <w:rPr>
          <w:bCs/>
        </w:rPr>
        <w:t>is</w:t>
      </w:r>
      <w:r w:rsidR="00A44E7F">
        <w:rPr>
          <w:bCs/>
        </w:rPr>
        <w:t xml:space="preserve"> is</w:t>
      </w:r>
      <w:r w:rsidR="00B1364A">
        <w:rPr>
          <w:bCs/>
        </w:rPr>
        <w:t xml:space="preserve"> an important topic</w:t>
      </w:r>
      <w:r w:rsidR="00B65C7C">
        <w:rPr>
          <w:bCs/>
        </w:rPr>
        <w:t xml:space="preserve"> for</w:t>
      </w:r>
      <w:r>
        <w:rPr>
          <w:bCs/>
        </w:rPr>
        <w:t xml:space="preserve"> SEC</w:t>
      </w:r>
      <w:r w:rsidR="00B65C7C">
        <w:rPr>
          <w:bCs/>
        </w:rPr>
        <w:t xml:space="preserve">, as </w:t>
      </w:r>
      <w:r>
        <w:rPr>
          <w:bCs/>
        </w:rPr>
        <w:t>staff</w:t>
      </w:r>
      <w:r w:rsidR="00A40011">
        <w:rPr>
          <w:bCs/>
        </w:rPr>
        <w:t xml:space="preserve"> issue comment letters</w:t>
      </w:r>
      <w:r w:rsidR="00B65C7C">
        <w:rPr>
          <w:bCs/>
        </w:rPr>
        <w:t xml:space="preserve"> i</w:t>
      </w:r>
      <w:r w:rsidR="00A40011">
        <w:rPr>
          <w:bCs/>
        </w:rPr>
        <w:t>n</w:t>
      </w:r>
      <w:r w:rsidR="00B65C7C">
        <w:rPr>
          <w:bCs/>
        </w:rPr>
        <w:t xml:space="preserve"> this area</w:t>
      </w:r>
      <w:r w:rsidR="00A40011">
        <w:rPr>
          <w:bCs/>
        </w:rPr>
        <w:t xml:space="preserve"> and </w:t>
      </w:r>
      <w:r w:rsidR="00044F05">
        <w:rPr>
          <w:bCs/>
        </w:rPr>
        <w:t xml:space="preserve">XBRL </w:t>
      </w:r>
      <w:r w:rsidR="00A40011">
        <w:rPr>
          <w:bCs/>
        </w:rPr>
        <w:t xml:space="preserve">would be </w:t>
      </w:r>
      <w:r w:rsidR="00044F05">
        <w:rPr>
          <w:bCs/>
        </w:rPr>
        <w:t>helpful</w:t>
      </w:r>
      <w:r w:rsidR="00124C90">
        <w:rPr>
          <w:bCs/>
        </w:rPr>
        <w:t xml:space="preserve"> to</w:t>
      </w:r>
      <w:r w:rsidR="00044F05">
        <w:rPr>
          <w:bCs/>
        </w:rPr>
        <w:t xml:space="preserve"> </w:t>
      </w:r>
      <w:r w:rsidR="00124C90">
        <w:rPr>
          <w:bCs/>
        </w:rPr>
        <w:t xml:space="preserve">quickly </w:t>
      </w:r>
      <w:r w:rsidR="00044F05">
        <w:rPr>
          <w:bCs/>
        </w:rPr>
        <w:t>identify those elements.</w:t>
      </w:r>
      <w:r w:rsidR="00A40011">
        <w:rPr>
          <w:bCs/>
        </w:rPr>
        <w:t xml:space="preserve"> </w:t>
      </w:r>
      <w:r w:rsidR="00B1364A">
        <w:rPr>
          <w:bCs/>
        </w:rPr>
        <w:t xml:space="preserve"> </w:t>
      </w:r>
    </w:p>
    <w:p w14:paraId="5569194D" w14:textId="77777777" w:rsidR="00D85972" w:rsidRDefault="00D85972">
      <w:pPr>
        <w:spacing w:line="332" w:lineRule="auto"/>
        <w:rPr>
          <w:rFonts w:ascii="Arial" w:eastAsia="Arial" w:hAnsi="Arial" w:cs="Arial"/>
          <w:sz w:val="22"/>
        </w:rPr>
      </w:pPr>
    </w:p>
    <w:p w14:paraId="6A796DE8" w14:textId="4A7A6B09" w:rsidR="002C7013" w:rsidRDefault="00A02814">
      <w:pPr>
        <w:spacing w:line="332" w:lineRule="auto"/>
        <w:rPr>
          <w:rFonts w:ascii="Arial" w:eastAsia="Arial" w:hAnsi="Arial" w:cs="Arial"/>
          <w:sz w:val="22"/>
        </w:rPr>
      </w:pPr>
      <w:r>
        <w:rPr>
          <w:rFonts w:ascii="Arial" w:eastAsia="Arial" w:hAnsi="Arial" w:cs="Arial"/>
          <w:sz w:val="22"/>
        </w:rPr>
        <w:t>M</w:t>
      </w:r>
      <w:r w:rsidR="00CF688D">
        <w:rPr>
          <w:rFonts w:ascii="Arial" w:eastAsia="Arial" w:hAnsi="Arial" w:cs="Arial"/>
          <w:sz w:val="22"/>
        </w:rPr>
        <w:t xml:space="preserve">eeting adjourned </w:t>
      </w:r>
      <w:r w:rsidR="0093673C">
        <w:rPr>
          <w:rFonts w:ascii="Arial" w:eastAsia="Arial" w:hAnsi="Arial" w:cs="Arial"/>
          <w:sz w:val="22"/>
        </w:rPr>
        <w:t>1</w:t>
      </w:r>
      <w:r w:rsidR="00D56A10">
        <w:rPr>
          <w:rFonts w:ascii="Arial" w:eastAsia="Arial" w:hAnsi="Arial" w:cs="Arial"/>
          <w:sz w:val="22"/>
        </w:rPr>
        <w:t>1:</w:t>
      </w:r>
      <w:r w:rsidR="008279FD">
        <w:rPr>
          <w:rFonts w:ascii="Arial" w:eastAsia="Arial" w:hAnsi="Arial" w:cs="Arial"/>
          <w:sz w:val="22"/>
        </w:rPr>
        <w:t>2</w:t>
      </w:r>
      <w:r w:rsidR="00D56A10">
        <w:rPr>
          <w:rFonts w:ascii="Arial" w:eastAsia="Arial" w:hAnsi="Arial" w:cs="Arial"/>
          <w:sz w:val="22"/>
        </w:rPr>
        <w:t>0</w:t>
      </w:r>
      <w:r w:rsidR="009B296F">
        <w:rPr>
          <w:rFonts w:ascii="Arial" w:eastAsia="Arial" w:hAnsi="Arial" w:cs="Arial"/>
          <w:sz w:val="22"/>
        </w:rPr>
        <w:t>P</w:t>
      </w:r>
      <w:r w:rsidR="00A96BB0">
        <w:rPr>
          <w:rFonts w:ascii="Arial" w:eastAsia="Arial" w:hAnsi="Arial" w:cs="Arial"/>
          <w:sz w:val="22"/>
        </w:rPr>
        <w:t>M</w:t>
      </w:r>
      <w:r w:rsidR="00D56A10">
        <w:rPr>
          <w:rFonts w:ascii="Arial" w:eastAsia="Arial" w:hAnsi="Arial" w:cs="Arial"/>
          <w:sz w:val="22"/>
        </w:rPr>
        <w:t xml:space="preserve"> DQC held a closed session</w:t>
      </w:r>
      <w:r w:rsidR="002C763D">
        <w:rPr>
          <w:rFonts w:ascii="Arial" w:eastAsia="Arial" w:hAnsi="Arial" w:cs="Arial"/>
          <w:sz w:val="22"/>
        </w:rPr>
        <w:t>.</w:t>
      </w:r>
      <w:r w:rsidR="00E06B6F">
        <w:rPr>
          <w:rFonts w:ascii="Arial" w:eastAsia="Arial" w:hAnsi="Arial" w:cs="Arial"/>
          <w:sz w:val="22"/>
        </w:rPr>
        <w:t xml:space="preserve"> </w:t>
      </w: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4BCA" w16cex:dateUtc="2021-01-19T12:15:00Z"/>
  <w16cex:commentExtensible w16cex:durableId="23B14BF4" w16cex:dateUtc="2021-01-19T12:15:00Z"/>
  <w16cex:commentExtensible w16cex:durableId="23B14C06" w16cex:dateUtc="2021-01-19T12:16:00Z"/>
  <w16cex:commentExtensible w16cex:durableId="23AF3134" w16cex:dateUtc="2021-01-17T21:57:00Z"/>
  <w16cex:commentExtensible w16cex:durableId="23B14C40" w16cex:dateUtc="2021-01-19T12:17:00Z"/>
  <w16cex:commentExtensible w16cex:durableId="23B14C6B" w16cex:dateUtc="2021-01-19T12:17:00Z"/>
  <w16cex:commentExtensible w16cex:durableId="23B14CAD" w16cex:dateUtc="2021-01-19T12:18:00Z"/>
  <w16cex:commentExtensible w16cex:durableId="23AF34BA" w16cex:dateUtc="2021-01-17T22:12:00Z"/>
  <w16cex:commentExtensible w16cex:durableId="23AF3579" w16cex:dateUtc="2021-01-17T22:15:00Z"/>
  <w16cex:commentExtensible w16cex:durableId="23B14CD8" w16cex:dateUtc="2021-01-19T12:19:00Z"/>
  <w16cex:commentExtensible w16cex:durableId="23B14D44" w16cex:dateUtc="2021-01-19T12:2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27631" w14:textId="77777777" w:rsidR="00402D47" w:rsidRDefault="00402D47">
      <w:r>
        <w:separator/>
      </w:r>
    </w:p>
  </w:endnote>
  <w:endnote w:type="continuationSeparator" w:id="0">
    <w:p w14:paraId="7C774F82" w14:textId="77777777" w:rsidR="00402D47" w:rsidRDefault="00402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D8986" w14:textId="77777777" w:rsidR="00402D47" w:rsidRDefault="00402D47">
      <w:r>
        <w:separator/>
      </w:r>
    </w:p>
  </w:footnote>
  <w:footnote w:type="continuationSeparator" w:id="0">
    <w:p w14:paraId="70BFB96C" w14:textId="77777777" w:rsidR="00402D47" w:rsidRDefault="00402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542"/>
    <w:multiLevelType w:val="hybridMultilevel"/>
    <w:tmpl w:val="AB7C28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5460B55"/>
    <w:multiLevelType w:val="hybridMultilevel"/>
    <w:tmpl w:val="D20ED85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286431"/>
    <w:multiLevelType w:val="multilevel"/>
    <w:tmpl w:val="EA6E4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954374"/>
    <w:multiLevelType w:val="hybridMultilevel"/>
    <w:tmpl w:val="2E3AE3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94515"/>
    <w:multiLevelType w:val="hybridMultilevel"/>
    <w:tmpl w:val="15163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05DEE"/>
    <w:multiLevelType w:val="hybridMultilevel"/>
    <w:tmpl w:val="91E2F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250B4E"/>
    <w:multiLevelType w:val="hybridMultilevel"/>
    <w:tmpl w:val="A4B8B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B337AB"/>
    <w:multiLevelType w:val="hybridMultilevel"/>
    <w:tmpl w:val="C910F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3A34C1"/>
    <w:multiLevelType w:val="multilevel"/>
    <w:tmpl w:val="FA809124"/>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9" w15:restartNumberingAfterBreak="0">
    <w:nsid w:val="0EF924AE"/>
    <w:multiLevelType w:val="multilevel"/>
    <w:tmpl w:val="C4B87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BF11B7"/>
    <w:multiLevelType w:val="multilevel"/>
    <w:tmpl w:val="B3F2E22A"/>
    <w:lvl w:ilvl="0">
      <w:start w:val="1"/>
      <w:numFmt w:val="bullet"/>
      <w:lvlText w:val="o"/>
      <w:lvlJc w:val="left"/>
      <w:pPr>
        <w:ind w:left="720" w:hanging="360"/>
      </w:pPr>
      <w:rPr>
        <w:rFonts w:ascii="Courier New" w:hAnsi="Courier New" w:cs="Courier New"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4C74E72"/>
    <w:multiLevelType w:val="hybridMultilevel"/>
    <w:tmpl w:val="7C3ED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6B3F30"/>
    <w:multiLevelType w:val="hybridMultilevel"/>
    <w:tmpl w:val="9964046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6C4F40"/>
    <w:multiLevelType w:val="hybridMultilevel"/>
    <w:tmpl w:val="39A62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22791"/>
    <w:multiLevelType w:val="hybridMultilevel"/>
    <w:tmpl w:val="C308C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1048BA"/>
    <w:multiLevelType w:val="hybridMultilevel"/>
    <w:tmpl w:val="8A34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422D4"/>
    <w:multiLevelType w:val="hybridMultilevel"/>
    <w:tmpl w:val="A7AE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60A57"/>
    <w:multiLevelType w:val="hybridMultilevel"/>
    <w:tmpl w:val="AB045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1D4008"/>
    <w:multiLevelType w:val="hybridMultilevel"/>
    <w:tmpl w:val="62FA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9B62B8"/>
    <w:multiLevelType w:val="hybridMultilevel"/>
    <w:tmpl w:val="D116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F65DFE"/>
    <w:multiLevelType w:val="hybridMultilevel"/>
    <w:tmpl w:val="4E0A4E24"/>
    <w:lvl w:ilvl="0" w:tplc="365CC1AE">
      <w:start w:val="1"/>
      <w:numFmt w:val="bullet"/>
      <w:lvlText w:val="•"/>
      <w:lvlJc w:val="left"/>
      <w:pPr>
        <w:tabs>
          <w:tab w:val="num" w:pos="720"/>
        </w:tabs>
        <w:ind w:left="720" w:hanging="360"/>
      </w:pPr>
      <w:rPr>
        <w:rFonts w:ascii="Arial" w:hAnsi="Arial" w:hint="default"/>
      </w:rPr>
    </w:lvl>
    <w:lvl w:ilvl="1" w:tplc="E1E46E98">
      <w:numFmt w:val="bullet"/>
      <w:lvlText w:val="–"/>
      <w:lvlJc w:val="left"/>
      <w:pPr>
        <w:tabs>
          <w:tab w:val="num" w:pos="1440"/>
        </w:tabs>
        <w:ind w:left="1440" w:hanging="360"/>
      </w:pPr>
      <w:rPr>
        <w:rFonts w:ascii="Arial" w:hAnsi="Arial" w:hint="default"/>
      </w:rPr>
    </w:lvl>
    <w:lvl w:ilvl="2" w:tplc="538C784C" w:tentative="1">
      <w:start w:val="1"/>
      <w:numFmt w:val="bullet"/>
      <w:lvlText w:val="•"/>
      <w:lvlJc w:val="left"/>
      <w:pPr>
        <w:tabs>
          <w:tab w:val="num" w:pos="2160"/>
        </w:tabs>
        <w:ind w:left="2160" w:hanging="360"/>
      </w:pPr>
      <w:rPr>
        <w:rFonts w:ascii="Arial" w:hAnsi="Arial" w:hint="default"/>
      </w:rPr>
    </w:lvl>
    <w:lvl w:ilvl="3" w:tplc="6F2A1E10" w:tentative="1">
      <w:start w:val="1"/>
      <w:numFmt w:val="bullet"/>
      <w:lvlText w:val="•"/>
      <w:lvlJc w:val="left"/>
      <w:pPr>
        <w:tabs>
          <w:tab w:val="num" w:pos="2880"/>
        </w:tabs>
        <w:ind w:left="2880" w:hanging="360"/>
      </w:pPr>
      <w:rPr>
        <w:rFonts w:ascii="Arial" w:hAnsi="Arial" w:hint="default"/>
      </w:rPr>
    </w:lvl>
    <w:lvl w:ilvl="4" w:tplc="D098E7B0" w:tentative="1">
      <w:start w:val="1"/>
      <w:numFmt w:val="bullet"/>
      <w:lvlText w:val="•"/>
      <w:lvlJc w:val="left"/>
      <w:pPr>
        <w:tabs>
          <w:tab w:val="num" w:pos="3600"/>
        </w:tabs>
        <w:ind w:left="3600" w:hanging="360"/>
      </w:pPr>
      <w:rPr>
        <w:rFonts w:ascii="Arial" w:hAnsi="Arial" w:hint="default"/>
      </w:rPr>
    </w:lvl>
    <w:lvl w:ilvl="5" w:tplc="FA540BAC" w:tentative="1">
      <w:start w:val="1"/>
      <w:numFmt w:val="bullet"/>
      <w:lvlText w:val="•"/>
      <w:lvlJc w:val="left"/>
      <w:pPr>
        <w:tabs>
          <w:tab w:val="num" w:pos="4320"/>
        </w:tabs>
        <w:ind w:left="4320" w:hanging="360"/>
      </w:pPr>
      <w:rPr>
        <w:rFonts w:ascii="Arial" w:hAnsi="Arial" w:hint="default"/>
      </w:rPr>
    </w:lvl>
    <w:lvl w:ilvl="6" w:tplc="151AEC24" w:tentative="1">
      <w:start w:val="1"/>
      <w:numFmt w:val="bullet"/>
      <w:lvlText w:val="•"/>
      <w:lvlJc w:val="left"/>
      <w:pPr>
        <w:tabs>
          <w:tab w:val="num" w:pos="5040"/>
        </w:tabs>
        <w:ind w:left="5040" w:hanging="360"/>
      </w:pPr>
      <w:rPr>
        <w:rFonts w:ascii="Arial" w:hAnsi="Arial" w:hint="default"/>
      </w:rPr>
    </w:lvl>
    <w:lvl w:ilvl="7" w:tplc="D8EEE312" w:tentative="1">
      <w:start w:val="1"/>
      <w:numFmt w:val="bullet"/>
      <w:lvlText w:val="•"/>
      <w:lvlJc w:val="left"/>
      <w:pPr>
        <w:tabs>
          <w:tab w:val="num" w:pos="5760"/>
        </w:tabs>
        <w:ind w:left="5760" w:hanging="360"/>
      </w:pPr>
      <w:rPr>
        <w:rFonts w:ascii="Arial" w:hAnsi="Arial" w:hint="default"/>
      </w:rPr>
    </w:lvl>
    <w:lvl w:ilvl="8" w:tplc="B92C4A4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9D3491"/>
    <w:multiLevelType w:val="multilevel"/>
    <w:tmpl w:val="B816916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2" w15:restartNumberingAfterBreak="0">
    <w:nsid w:val="4186710E"/>
    <w:multiLevelType w:val="hybridMultilevel"/>
    <w:tmpl w:val="0014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93073"/>
    <w:multiLevelType w:val="hybridMultilevel"/>
    <w:tmpl w:val="ADF03EFC"/>
    <w:lvl w:ilvl="0" w:tplc="D7D83C04">
      <w:start w:val="1"/>
      <w:numFmt w:val="bullet"/>
      <w:lvlText w:val="•"/>
      <w:lvlJc w:val="left"/>
      <w:pPr>
        <w:tabs>
          <w:tab w:val="num" w:pos="720"/>
        </w:tabs>
        <w:ind w:left="720" w:hanging="360"/>
      </w:pPr>
      <w:rPr>
        <w:rFonts w:ascii="Arial" w:hAnsi="Arial" w:hint="default"/>
      </w:rPr>
    </w:lvl>
    <w:lvl w:ilvl="1" w:tplc="ED6E1BE2" w:tentative="1">
      <w:start w:val="1"/>
      <w:numFmt w:val="bullet"/>
      <w:lvlText w:val="•"/>
      <w:lvlJc w:val="left"/>
      <w:pPr>
        <w:tabs>
          <w:tab w:val="num" w:pos="1440"/>
        </w:tabs>
        <w:ind w:left="1440" w:hanging="360"/>
      </w:pPr>
      <w:rPr>
        <w:rFonts w:ascii="Arial" w:hAnsi="Arial" w:hint="default"/>
      </w:rPr>
    </w:lvl>
    <w:lvl w:ilvl="2" w:tplc="FF1C667E" w:tentative="1">
      <w:start w:val="1"/>
      <w:numFmt w:val="bullet"/>
      <w:lvlText w:val="•"/>
      <w:lvlJc w:val="left"/>
      <w:pPr>
        <w:tabs>
          <w:tab w:val="num" w:pos="2160"/>
        </w:tabs>
        <w:ind w:left="2160" w:hanging="360"/>
      </w:pPr>
      <w:rPr>
        <w:rFonts w:ascii="Arial" w:hAnsi="Arial" w:hint="default"/>
      </w:rPr>
    </w:lvl>
    <w:lvl w:ilvl="3" w:tplc="63AC23AE" w:tentative="1">
      <w:start w:val="1"/>
      <w:numFmt w:val="bullet"/>
      <w:lvlText w:val="•"/>
      <w:lvlJc w:val="left"/>
      <w:pPr>
        <w:tabs>
          <w:tab w:val="num" w:pos="2880"/>
        </w:tabs>
        <w:ind w:left="2880" w:hanging="360"/>
      </w:pPr>
      <w:rPr>
        <w:rFonts w:ascii="Arial" w:hAnsi="Arial" w:hint="default"/>
      </w:rPr>
    </w:lvl>
    <w:lvl w:ilvl="4" w:tplc="45F8933C" w:tentative="1">
      <w:start w:val="1"/>
      <w:numFmt w:val="bullet"/>
      <w:lvlText w:val="•"/>
      <w:lvlJc w:val="left"/>
      <w:pPr>
        <w:tabs>
          <w:tab w:val="num" w:pos="3600"/>
        </w:tabs>
        <w:ind w:left="3600" w:hanging="360"/>
      </w:pPr>
      <w:rPr>
        <w:rFonts w:ascii="Arial" w:hAnsi="Arial" w:hint="default"/>
      </w:rPr>
    </w:lvl>
    <w:lvl w:ilvl="5" w:tplc="CAACE4F2" w:tentative="1">
      <w:start w:val="1"/>
      <w:numFmt w:val="bullet"/>
      <w:lvlText w:val="•"/>
      <w:lvlJc w:val="left"/>
      <w:pPr>
        <w:tabs>
          <w:tab w:val="num" w:pos="4320"/>
        </w:tabs>
        <w:ind w:left="4320" w:hanging="360"/>
      </w:pPr>
      <w:rPr>
        <w:rFonts w:ascii="Arial" w:hAnsi="Arial" w:hint="default"/>
      </w:rPr>
    </w:lvl>
    <w:lvl w:ilvl="6" w:tplc="CAFA6F86" w:tentative="1">
      <w:start w:val="1"/>
      <w:numFmt w:val="bullet"/>
      <w:lvlText w:val="•"/>
      <w:lvlJc w:val="left"/>
      <w:pPr>
        <w:tabs>
          <w:tab w:val="num" w:pos="5040"/>
        </w:tabs>
        <w:ind w:left="5040" w:hanging="360"/>
      </w:pPr>
      <w:rPr>
        <w:rFonts w:ascii="Arial" w:hAnsi="Arial" w:hint="default"/>
      </w:rPr>
    </w:lvl>
    <w:lvl w:ilvl="7" w:tplc="08CAB200" w:tentative="1">
      <w:start w:val="1"/>
      <w:numFmt w:val="bullet"/>
      <w:lvlText w:val="•"/>
      <w:lvlJc w:val="left"/>
      <w:pPr>
        <w:tabs>
          <w:tab w:val="num" w:pos="5760"/>
        </w:tabs>
        <w:ind w:left="5760" w:hanging="360"/>
      </w:pPr>
      <w:rPr>
        <w:rFonts w:ascii="Arial" w:hAnsi="Arial" w:hint="default"/>
      </w:rPr>
    </w:lvl>
    <w:lvl w:ilvl="8" w:tplc="410CD38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61F5E6C"/>
    <w:multiLevelType w:val="hybridMultilevel"/>
    <w:tmpl w:val="4D8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8065D"/>
    <w:multiLevelType w:val="hybridMultilevel"/>
    <w:tmpl w:val="B574A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A336A3"/>
    <w:multiLevelType w:val="hybridMultilevel"/>
    <w:tmpl w:val="81E2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5779B"/>
    <w:multiLevelType w:val="hybridMultilevel"/>
    <w:tmpl w:val="7348F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E93738"/>
    <w:multiLevelType w:val="hybridMultilevel"/>
    <w:tmpl w:val="3BA2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1827D9"/>
    <w:multiLevelType w:val="hybridMultilevel"/>
    <w:tmpl w:val="E39A2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197577"/>
    <w:multiLevelType w:val="hybridMultilevel"/>
    <w:tmpl w:val="4FB07B5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8A16288"/>
    <w:multiLevelType w:val="hybridMultilevel"/>
    <w:tmpl w:val="7826C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D08F4"/>
    <w:multiLevelType w:val="hybridMultilevel"/>
    <w:tmpl w:val="684A7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0112C3"/>
    <w:multiLevelType w:val="hybridMultilevel"/>
    <w:tmpl w:val="9414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7843EC"/>
    <w:multiLevelType w:val="hybridMultilevel"/>
    <w:tmpl w:val="A450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4038BF"/>
    <w:multiLevelType w:val="hybridMultilevel"/>
    <w:tmpl w:val="7D88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645A15"/>
    <w:multiLevelType w:val="hybridMultilevel"/>
    <w:tmpl w:val="AA5052F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856B4"/>
    <w:multiLevelType w:val="hybridMultilevel"/>
    <w:tmpl w:val="DD988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C1B10"/>
    <w:multiLevelType w:val="hybridMultilevel"/>
    <w:tmpl w:val="F2F07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62559"/>
    <w:multiLevelType w:val="hybridMultilevel"/>
    <w:tmpl w:val="2434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F35634"/>
    <w:multiLevelType w:val="multilevel"/>
    <w:tmpl w:val="A560E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BF48DC"/>
    <w:multiLevelType w:val="hybridMultilevel"/>
    <w:tmpl w:val="B3BA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5F3A46"/>
    <w:multiLevelType w:val="hybridMultilevel"/>
    <w:tmpl w:val="9C8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5"/>
  </w:num>
  <w:num w:numId="3">
    <w:abstractNumId w:val="14"/>
  </w:num>
  <w:num w:numId="4">
    <w:abstractNumId w:val="18"/>
  </w:num>
  <w:num w:numId="5">
    <w:abstractNumId w:val="32"/>
  </w:num>
  <w:num w:numId="6">
    <w:abstractNumId w:val="43"/>
  </w:num>
  <w:num w:numId="7">
    <w:abstractNumId w:val="33"/>
  </w:num>
  <w:num w:numId="8">
    <w:abstractNumId w:val="31"/>
  </w:num>
  <w:num w:numId="9">
    <w:abstractNumId w:val="44"/>
  </w:num>
  <w:num w:numId="10">
    <w:abstractNumId w:val="30"/>
  </w:num>
  <w:num w:numId="11">
    <w:abstractNumId w:val="34"/>
  </w:num>
  <w:num w:numId="12">
    <w:abstractNumId w:val="24"/>
  </w:num>
  <w:num w:numId="13">
    <w:abstractNumId w:val="26"/>
  </w:num>
  <w:num w:numId="14">
    <w:abstractNumId w:val="20"/>
  </w:num>
  <w:num w:numId="15">
    <w:abstractNumId w:val="23"/>
  </w:num>
  <w:num w:numId="16">
    <w:abstractNumId w:val="7"/>
  </w:num>
  <w:num w:numId="17">
    <w:abstractNumId w:val="3"/>
  </w:num>
  <w:num w:numId="18">
    <w:abstractNumId w:val="11"/>
  </w:num>
  <w:num w:numId="19">
    <w:abstractNumId w:val="36"/>
  </w:num>
  <w:num w:numId="20">
    <w:abstractNumId w:val="8"/>
  </w:num>
  <w:num w:numId="21">
    <w:abstractNumId w:val="10"/>
  </w:num>
  <w:num w:numId="22">
    <w:abstractNumId w:val="2"/>
  </w:num>
  <w:num w:numId="23">
    <w:abstractNumId w:val="37"/>
  </w:num>
  <w:num w:numId="24">
    <w:abstractNumId w:val="5"/>
  </w:num>
  <w:num w:numId="25">
    <w:abstractNumId w:val="27"/>
  </w:num>
  <w:num w:numId="26">
    <w:abstractNumId w:val="29"/>
  </w:num>
  <w:num w:numId="27">
    <w:abstractNumId w:val="6"/>
  </w:num>
  <w:num w:numId="28">
    <w:abstractNumId w:val="35"/>
  </w:num>
  <w:num w:numId="29">
    <w:abstractNumId w:val="9"/>
  </w:num>
  <w:num w:numId="30">
    <w:abstractNumId w:val="13"/>
  </w:num>
  <w:num w:numId="31">
    <w:abstractNumId w:val="1"/>
  </w:num>
  <w:num w:numId="32">
    <w:abstractNumId w:val="28"/>
  </w:num>
  <w:num w:numId="33">
    <w:abstractNumId w:val="16"/>
  </w:num>
  <w:num w:numId="34">
    <w:abstractNumId w:val="42"/>
  </w:num>
  <w:num w:numId="35">
    <w:abstractNumId w:val="12"/>
  </w:num>
  <w:num w:numId="36">
    <w:abstractNumId w:val="39"/>
  </w:num>
  <w:num w:numId="37">
    <w:abstractNumId w:val="4"/>
  </w:num>
  <w:num w:numId="38">
    <w:abstractNumId w:val="22"/>
  </w:num>
  <w:num w:numId="39">
    <w:abstractNumId w:val="21"/>
  </w:num>
  <w:num w:numId="40">
    <w:abstractNumId w:val="15"/>
  </w:num>
  <w:num w:numId="41">
    <w:abstractNumId w:val="41"/>
  </w:num>
  <w:num w:numId="42">
    <w:abstractNumId w:val="19"/>
  </w:num>
  <w:num w:numId="43">
    <w:abstractNumId w:val="0"/>
  </w:num>
  <w:num w:numId="44">
    <w:abstractNumId w:val="17"/>
  </w:num>
  <w:num w:numId="45">
    <w:abstractNumId w:val="4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zabela Ruta">
    <w15:presenceInfo w15:providerId="AD" w15:userId="S::iruta@ifrs.org::1c8d9b24-648d-409c-af39-f1bf2c2e5c4c"/>
  </w15:person>
  <w15:person w15:author="Ami Beers">
    <w15:presenceInfo w15:providerId="AD" w15:userId="S::abeers@aicpa.org::eb06993d-67aa-46db-beaf-c794f392d1e5"/>
  </w15:person>
  <w15:person w15:author="Ruta, Izabela">
    <w15:presenceInfo w15:providerId="AD" w15:userId="S::iruta@ifrs.org::1c8d9b24-648d-409c-af39-f1bf2c2e5c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65BF"/>
    <w:rsid w:val="000075A0"/>
    <w:rsid w:val="00007E68"/>
    <w:rsid w:val="000127F5"/>
    <w:rsid w:val="00016AA4"/>
    <w:rsid w:val="00016F7E"/>
    <w:rsid w:val="000204AB"/>
    <w:rsid w:val="00020EA9"/>
    <w:rsid w:val="00021BB0"/>
    <w:rsid w:val="00026C18"/>
    <w:rsid w:val="00034B1F"/>
    <w:rsid w:val="00043834"/>
    <w:rsid w:val="00044F05"/>
    <w:rsid w:val="00047C0B"/>
    <w:rsid w:val="0005041A"/>
    <w:rsid w:val="00052B41"/>
    <w:rsid w:val="000548F4"/>
    <w:rsid w:val="000558DD"/>
    <w:rsid w:val="00056425"/>
    <w:rsid w:val="0005737B"/>
    <w:rsid w:val="00070FA9"/>
    <w:rsid w:val="000741E6"/>
    <w:rsid w:val="00075261"/>
    <w:rsid w:val="00076321"/>
    <w:rsid w:val="00076C96"/>
    <w:rsid w:val="00080874"/>
    <w:rsid w:val="000815EF"/>
    <w:rsid w:val="00083031"/>
    <w:rsid w:val="000847CE"/>
    <w:rsid w:val="000912AE"/>
    <w:rsid w:val="000914EE"/>
    <w:rsid w:val="000A40AB"/>
    <w:rsid w:val="000A67DF"/>
    <w:rsid w:val="000B207C"/>
    <w:rsid w:val="000B7303"/>
    <w:rsid w:val="000C052A"/>
    <w:rsid w:val="000C4DBF"/>
    <w:rsid w:val="000C5EDD"/>
    <w:rsid w:val="000D32C7"/>
    <w:rsid w:val="000D357F"/>
    <w:rsid w:val="000D521E"/>
    <w:rsid w:val="000E1397"/>
    <w:rsid w:val="000E1FFC"/>
    <w:rsid w:val="000E2734"/>
    <w:rsid w:val="000E2D28"/>
    <w:rsid w:val="000E4451"/>
    <w:rsid w:val="000E66B1"/>
    <w:rsid w:val="000E7DCC"/>
    <w:rsid w:val="000F2604"/>
    <w:rsid w:val="000F4123"/>
    <w:rsid w:val="000F4B84"/>
    <w:rsid w:val="000F59DE"/>
    <w:rsid w:val="001046DD"/>
    <w:rsid w:val="00116D46"/>
    <w:rsid w:val="00122964"/>
    <w:rsid w:val="00124C90"/>
    <w:rsid w:val="00126640"/>
    <w:rsid w:val="001318C6"/>
    <w:rsid w:val="00135A3A"/>
    <w:rsid w:val="001369D9"/>
    <w:rsid w:val="0013768C"/>
    <w:rsid w:val="001410BB"/>
    <w:rsid w:val="00143014"/>
    <w:rsid w:val="001431B0"/>
    <w:rsid w:val="001436D9"/>
    <w:rsid w:val="00144ADB"/>
    <w:rsid w:val="001469D0"/>
    <w:rsid w:val="00151198"/>
    <w:rsid w:val="00151CA6"/>
    <w:rsid w:val="00152583"/>
    <w:rsid w:val="00154EEA"/>
    <w:rsid w:val="0015637A"/>
    <w:rsid w:val="00164F24"/>
    <w:rsid w:val="001666E4"/>
    <w:rsid w:val="00173232"/>
    <w:rsid w:val="00186CB3"/>
    <w:rsid w:val="00193771"/>
    <w:rsid w:val="001972D6"/>
    <w:rsid w:val="00197558"/>
    <w:rsid w:val="001A0737"/>
    <w:rsid w:val="001A0D7B"/>
    <w:rsid w:val="001A0D9A"/>
    <w:rsid w:val="001A36D1"/>
    <w:rsid w:val="001A3C89"/>
    <w:rsid w:val="001A67BE"/>
    <w:rsid w:val="001B64CB"/>
    <w:rsid w:val="001B6CF9"/>
    <w:rsid w:val="001C59CC"/>
    <w:rsid w:val="001D3459"/>
    <w:rsid w:val="001D383E"/>
    <w:rsid w:val="001D6B1E"/>
    <w:rsid w:val="001E2606"/>
    <w:rsid w:val="001F62ED"/>
    <w:rsid w:val="00204836"/>
    <w:rsid w:val="00212E84"/>
    <w:rsid w:val="0021499F"/>
    <w:rsid w:val="002163A6"/>
    <w:rsid w:val="00220D59"/>
    <w:rsid w:val="00221EA4"/>
    <w:rsid w:val="00230A9B"/>
    <w:rsid w:val="002324E3"/>
    <w:rsid w:val="00234902"/>
    <w:rsid w:val="00235DD8"/>
    <w:rsid w:val="002400C8"/>
    <w:rsid w:val="00240C2F"/>
    <w:rsid w:val="0024118F"/>
    <w:rsid w:val="00242E5A"/>
    <w:rsid w:val="00243158"/>
    <w:rsid w:val="002446AC"/>
    <w:rsid w:val="0025152A"/>
    <w:rsid w:val="00254C84"/>
    <w:rsid w:val="00261302"/>
    <w:rsid w:val="002671C3"/>
    <w:rsid w:val="00270360"/>
    <w:rsid w:val="00272DBB"/>
    <w:rsid w:val="00280B44"/>
    <w:rsid w:val="00286985"/>
    <w:rsid w:val="002878C8"/>
    <w:rsid w:val="00290C62"/>
    <w:rsid w:val="00295C0F"/>
    <w:rsid w:val="00295E54"/>
    <w:rsid w:val="0029757F"/>
    <w:rsid w:val="002A0601"/>
    <w:rsid w:val="002A09BF"/>
    <w:rsid w:val="002A14AA"/>
    <w:rsid w:val="002A411B"/>
    <w:rsid w:val="002A6C2E"/>
    <w:rsid w:val="002A70CC"/>
    <w:rsid w:val="002B3CE6"/>
    <w:rsid w:val="002B49CC"/>
    <w:rsid w:val="002B64DB"/>
    <w:rsid w:val="002C7013"/>
    <w:rsid w:val="002C763D"/>
    <w:rsid w:val="002C77AA"/>
    <w:rsid w:val="002D0471"/>
    <w:rsid w:val="002D3AC5"/>
    <w:rsid w:val="002D5CA0"/>
    <w:rsid w:val="002E2269"/>
    <w:rsid w:val="002E3DEA"/>
    <w:rsid w:val="002E4B3A"/>
    <w:rsid w:val="002F2803"/>
    <w:rsid w:val="002F65FE"/>
    <w:rsid w:val="002F74D5"/>
    <w:rsid w:val="00300401"/>
    <w:rsid w:val="0030404C"/>
    <w:rsid w:val="0031179F"/>
    <w:rsid w:val="00312759"/>
    <w:rsid w:val="0032066D"/>
    <w:rsid w:val="00323A87"/>
    <w:rsid w:val="00323C14"/>
    <w:rsid w:val="003257E3"/>
    <w:rsid w:val="003271F6"/>
    <w:rsid w:val="003318D8"/>
    <w:rsid w:val="003342FE"/>
    <w:rsid w:val="00337674"/>
    <w:rsid w:val="003431C2"/>
    <w:rsid w:val="00346E12"/>
    <w:rsid w:val="0035018E"/>
    <w:rsid w:val="00354148"/>
    <w:rsid w:val="00354581"/>
    <w:rsid w:val="0035624A"/>
    <w:rsid w:val="003643AF"/>
    <w:rsid w:val="0036487D"/>
    <w:rsid w:val="0036531D"/>
    <w:rsid w:val="00366C60"/>
    <w:rsid w:val="00366E6F"/>
    <w:rsid w:val="0036731F"/>
    <w:rsid w:val="003709C0"/>
    <w:rsid w:val="00377959"/>
    <w:rsid w:val="003830A0"/>
    <w:rsid w:val="00390AD5"/>
    <w:rsid w:val="003939B9"/>
    <w:rsid w:val="003959DA"/>
    <w:rsid w:val="003A2B6F"/>
    <w:rsid w:val="003B3014"/>
    <w:rsid w:val="003B3597"/>
    <w:rsid w:val="003C312A"/>
    <w:rsid w:val="003C5EEA"/>
    <w:rsid w:val="003E351D"/>
    <w:rsid w:val="003E79E3"/>
    <w:rsid w:val="003F1A04"/>
    <w:rsid w:val="003F435A"/>
    <w:rsid w:val="00402D47"/>
    <w:rsid w:val="00403FF5"/>
    <w:rsid w:val="00412052"/>
    <w:rsid w:val="00420545"/>
    <w:rsid w:val="004208CB"/>
    <w:rsid w:val="004304EB"/>
    <w:rsid w:val="0043160A"/>
    <w:rsid w:val="00431A03"/>
    <w:rsid w:val="00431F03"/>
    <w:rsid w:val="00433500"/>
    <w:rsid w:val="00433FC2"/>
    <w:rsid w:val="00436F3F"/>
    <w:rsid w:val="00437246"/>
    <w:rsid w:val="00440AAE"/>
    <w:rsid w:val="004462ED"/>
    <w:rsid w:val="00450E6C"/>
    <w:rsid w:val="00451C7C"/>
    <w:rsid w:val="00452126"/>
    <w:rsid w:val="00456B4F"/>
    <w:rsid w:val="00466105"/>
    <w:rsid w:val="00467BC4"/>
    <w:rsid w:val="0047139A"/>
    <w:rsid w:val="00472478"/>
    <w:rsid w:val="0047313A"/>
    <w:rsid w:val="004748A1"/>
    <w:rsid w:val="00475CE3"/>
    <w:rsid w:val="00476B5C"/>
    <w:rsid w:val="004778EF"/>
    <w:rsid w:val="00482CDA"/>
    <w:rsid w:val="00494A56"/>
    <w:rsid w:val="004A1956"/>
    <w:rsid w:val="004A1E93"/>
    <w:rsid w:val="004A2BEB"/>
    <w:rsid w:val="004A32D5"/>
    <w:rsid w:val="004B09A2"/>
    <w:rsid w:val="004B21A7"/>
    <w:rsid w:val="004B325A"/>
    <w:rsid w:val="004B3352"/>
    <w:rsid w:val="004B4BD3"/>
    <w:rsid w:val="004C40B0"/>
    <w:rsid w:val="004C4DF0"/>
    <w:rsid w:val="004C4EBA"/>
    <w:rsid w:val="004C6EF7"/>
    <w:rsid w:val="004D031B"/>
    <w:rsid w:val="004D0930"/>
    <w:rsid w:val="004D144E"/>
    <w:rsid w:val="004D1C8E"/>
    <w:rsid w:val="004D4C5E"/>
    <w:rsid w:val="004D5E7D"/>
    <w:rsid w:val="004D65A1"/>
    <w:rsid w:val="004E1A8B"/>
    <w:rsid w:val="004E4435"/>
    <w:rsid w:val="00502AE5"/>
    <w:rsid w:val="005036DF"/>
    <w:rsid w:val="00512AEB"/>
    <w:rsid w:val="00515552"/>
    <w:rsid w:val="00517D09"/>
    <w:rsid w:val="0052105C"/>
    <w:rsid w:val="00522DA4"/>
    <w:rsid w:val="0052752D"/>
    <w:rsid w:val="0052799A"/>
    <w:rsid w:val="00530B0C"/>
    <w:rsid w:val="005318D5"/>
    <w:rsid w:val="00534416"/>
    <w:rsid w:val="0054031E"/>
    <w:rsid w:val="005423CE"/>
    <w:rsid w:val="005426B3"/>
    <w:rsid w:val="00542A4E"/>
    <w:rsid w:val="005454BB"/>
    <w:rsid w:val="00554605"/>
    <w:rsid w:val="00556956"/>
    <w:rsid w:val="005624D6"/>
    <w:rsid w:val="00562E16"/>
    <w:rsid w:val="00566B81"/>
    <w:rsid w:val="005721D8"/>
    <w:rsid w:val="005741AD"/>
    <w:rsid w:val="0057530B"/>
    <w:rsid w:val="00575753"/>
    <w:rsid w:val="0058420C"/>
    <w:rsid w:val="00591B7D"/>
    <w:rsid w:val="0059243D"/>
    <w:rsid w:val="00593811"/>
    <w:rsid w:val="00595979"/>
    <w:rsid w:val="00595A84"/>
    <w:rsid w:val="005A1F09"/>
    <w:rsid w:val="005A48C2"/>
    <w:rsid w:val="005A6E7E"/>
    <w:rsid w:val="005C1851"/>
    <w:rsid w:val="005C5A47"/>
    <w:rsid w:val="005C693B"/>
    <w:rsid w:val="005D223A"/>
    <w:rsid w:val="005D3FB4"/>
    <w:rsid w:val="005D6513"/>
    <w:rsid w:val="005E49C3"/>
    <w:rsid w:val="006005D5"/>
    <w:rsid w:val="0060525F"/>
    <w:rsid w:val="00605935"/>
    <w:rsid w:val="00606EBA"/>
    <w:rsid w:val="00607430"/>
    <w:rsid w:val="006106B8"/>
    <w:rsid w:val="006114BA"/>
    <w:rsid w:val="00611DA0"/>
    <w:rsid w:val="006153B8"/>
    <w:rsid w:val="006161D6"/>
    <w:rsid w:val="00630028"/>
    <w:rsid w:val="00641B08"/>
    <w:rsid w:val="006467C5"/>
    <w:rsid w:val="00646A65"/>
    <w:rsid w:val="00646C7E"/>
    <w:rsid w:val="006554CE"/>
    <w:rsid w:val="00660283"/>
    <w:rsid w:val="006608D3"/>
    <w:rsid w:val="0066246C"/>
    <w:rsid w:val="00663B29"/>
    <w:rsid w:val="00672194"/>
    <w:rsid w:val="00677CBA"/>
    <w:rsid w:val="0068060D"/>
    <w:rsid w:val="006860F0"/>
    <w:rsid w:val="006864A3"/>
    <w:rsid w:val="00691A1D"/>
    <w:rsid w:val="00692982"/>
    <w:rsid w:val="006A1F47"/>
    <w:rsid w:val="006B7294"/>
    <w:rsid w:val="006C1FC4"/>
    <w:rsid w:val="006C2843"/>
    <w:rsid w:val="006C47F9"/>
    <w:rsid w:val="006C4F0F"/>
    <w:rsid w:val="006D6E32"/>
    <w:rsid w:val="006E2D09"/>
    <w:rsid w:val="006E4D73"/>
    <w:rsid w:val="006E5E2F"/>
    <w:rsid w:val="006E6393"/>
    <w:rsid w:val="006E7395"/>
    <w:rsid w:val="006F11E4"/>
    <w:rsid w:val="006F29C3"/>
    <w:rsid w:val="007011F3"/>
    <w:rsid w:val="00702128"/>
    <w:rsid w:val="00702AAF"/>
    <w:rsid w:val="00703F48"/>
    <w:rsid w:val="00705294"/>
    <w:rsid w:val="00705B84"/>
    <w:rsid w:val="007249A3"/>
    <w:rsid w:val="00732D00"/>
    <w:rsid w:val="00736A8C"/>
    <w:rsid w:val="0073741E"/>
    <w:rsid w:val="00741737"/>
    <w:rsid w:val="00743520"/>
    <w:rsid w:val="0074756D"/>
    <w:rsid w:val="00750B0E"/>
    <w:rsid w:val="007544F4"/>
    <w:rsid w:val="0076109D"/>
    <w:rsid w:val="00762E07"/>
    <w:rsid w:val="00765D5B"/>
    <w:rsid w:val="007667EF"/>
    <w:rsid w:val="00767E1A"/>
    <w:rsid w:val="00770FDE"/>
    <w:rsid w:val="007855EC"/>
    <w:rsid w:val="007863AC"/>
    <w:rsid w:val="00794C46"/>
    <w:rsid w:val="00794D7E"/>
    <w:rsid w:val="007A5966"/>
    <w:rsid w:val="007B31DC"/>
    <w:rsid w:val="007B648F"/>
    <w:rsid w:val="007C13B3"/>
    <w:rsid w:val="007C1682"/>
    <w:rsid w:val="007C7A0B"/>
    <w:rsid w:val="007D070E"/>
    <w:rsid w:val="007F180F"/>
    <w:rsid w:val="007F3FC6"/>
    <w:rsid w:val="007F46DE"/>
    <w:rsid w:val="008023BA"/>
    <w:rsid w:val="00810A10"/>
    <w:rsid w:val="00811793"/>
    <w:rsid w:val="008122A8"/>
    <w:rsid w:val="00812690"/>
    <w:rsid w:val="00813A6D"/>
    <w:rsid w:val="00821F2A"/>
    <w:rsid w:val="008223B5"/>
    <w:rsid w:val="008279FD"/>
    <w:rsid w:val="008348B6"/>
    <w:rsid w:val="00834B41"/>
    <w:rsid w:val="00835F86"/>
    <w:rsid w:val="0083745E"/>
    <w:rsid w:val="00840DF6"/>
    <w:rsid w:val="00842C06"/>
    <w:rsid w:val="00843F7B"/>
    <w:rsid w:val="008646D3"/>
    <w:rsid w:val="008676DC"/>
    <w:rsid w:val="00870FA7"/>
    <w:rsid w:val="008724A6"/>
    <w:rsid w:val="00872ADC"/>
    <w:rsid w:val="0087480B"/>
    <w:rsid w:val="00874CB4"/>
    <w:rsid w:val="008764AD"/>
    <w:rsid w:val="00877891"/>
    <w:rsid w:val="00877CAB"/>
    <w:rsid w:val="008832AA"/>
    <w:rsid w:val="00883D13"/>
    <w:rsid w:val="00885777"/>
    <w:rsid w:val="0088690D"/>
    <w:rsid w:val="00897BAC"/>
    <w:rsid w:val="008A00BB"/>
    <w:rsid w:val="008B0414"/>
    <w:rsid w:val="008B2E0E"/>
    <w:rsid w:val="008C739C"/>
    <w:rsid w:val="008D2197"/>
    <w:rsid w:val="008D23F7"/>
    <w:rsid w:val="008D4DA1"/>
    <w:rsid w:val="008E3E5C"/>
    <w:rsid w:val="008E7CE9"/>
    <w:rsid w:val="008F48FC"/>
    <w:rsid w:val="0090041A"/>
    <w:rsid w:val="00903A18"/>
    <w:rsid w:val="00905256"/>
    <w:rsid w:val="009119BA"/>
    <w:rsid w:val="009142B4"/>
    <w:rsid w:val="009179C5"/>
    <w:rsid w:val="009256ED"/>
    <w:rsid w:val="00926A1A"/>
    <w:rsid w:val="009275BC"/>
    <w:rsid w:val="009361C7"/>
    <w:rsid w:val="0093673C"/>
    <w:rsid w:val="00936A8B"/>
    <w:rsid w:val="00942C6A"/>
    <w:rsid w:val="009435E6"/>
    <w:rsid w:val="00947A01"/>
    <w:rsid w:val="00954A9F"/>
    <w:rsid w:val="00954BE3"/>
    <w:rsid w:val="00957520"/>
    <w:rsid w:val="00957B72"/>
    <w:rsid w:val="00961E9C"/>
    <w:rsid w:val="00971C4F"/>
    <w:rsid w:val="00973E9A"/>
    <w:rsid w:val="009816AC"/>
    <w:rsid w:val="00982A9C"/>
    <w:rsid w:val="0098685A"/>
    <w:rsid w:val="00992A29"/>
    <w:rsid w:val="0099362B"/>
    <w:rsid w:val="009A0E5C"/>
    <w:rsid w:val="009A18D3"/>
    <w:rsid w:val="009A1FCE"/>
    <w:rsid w:val="009A25DB"/>
    <w:rsid w:val="009B23D6"/>
    <w:rsid w:val="009B296F"/>
    <w:rsid w:val="009B3D47"/>
    <w:rsid w:val="009C4BCA"/>
    <w:rsid w:val="009D10F6"/>
    <w:rsid w:val="009F2418"/>
    <w:rsid w:val="009F25B0"/>
    <w:rsid w:val="009F2B3D"/>
    <w:rsid w:val="00A019FB"/>
    <w:rsid w:val="00A02814"/>
    <w:rsid w:val="00A02FFE"/>
    <w:rsid w:val="00A13CFF"/>
    <w:rsid w:val="00A205AE"/>
    <w:rsid w:val="00A259F1"/>
    <w:rsid w:val="00A278E0"/>
    <w:rsid w:val="00A33373"/>
    <w:rsid w:val="00A3387D"/>
    <w:rsid w:val="00A36487"/>
    <w:rsid w:val="00A36CDE"/>
    <w:rsid w:val="00A36ECD"/>
    <w:rsid w:val="00A37881"/>
    <w:rsid w:val="00A379AF"/>
    <w:rsid w:val="00A40011"/>
    <w:rsid w:val="00A44813"/>
    <w:rsid w:val="00A44E7F"/>
    <w:rsid w:val="00A4523B"/>
    <w:rsid w:val="00A46277"/>
    <w:rsid w:val="00A467F0"/>
    <w:rsid w:val="00A5025E"/>
    <w:rsid w:val="00A50C95"/>
    <w:rsid w:val="00A5660C"/>
    <w:rsid w:val="00A61324"/>
    <w:rsid w:val="00A65ABD"/>
    <w:rsid w:val="00A67D7D"/>
    <w:rsid w:val="00A72464"/>
    <w:rsid w:val="00A77C0F"/>
    <w:rsid w:val="00A82D10"/>
    <w:rsid w:val="00A842C9"/>
    <w:rsid w:val="00A84C5C"/>
    <w:rsid w:val="00A86BD3"/>
    <w:rsid w:val="00A926E5"/>
    <w:rsid w:val="00A93243"/>
    <w:rsid w:val="00A96BB0"/>
    <w:rsid w:val="00A97E3C"/>
    <w:rsid w:val="00AA2380"/>
    <w:rsid w:val="00AA3A1B"/>
    <w:rsid w:val="00AB1688"/>
    <w:rsid w:val="00AB4B2A"/>
    <w:rsid w:val="00AB5F8C"/>
    <w:rsid w:val="00AB7D41"/>
    <w:rsid w:val="00AC5CAF"/>
    <w:rsid w:val="00AC6171"/>
    <w:rsid w:val="00AC6198"/>
    <w:rsid w:val="00AD0202"/>
    <w:rsid w:val="00AE3367"/>
    <w:rsid w:val="00AE3A04"/>
    <w:rsid w:val="00AE6122"/>
    <w:rsid w:val="00AF117B"/>
    <w:rsid w:val="00AF3976"/>
    <w:rsid w:val="00AF511A"/>
    <w:rsid w:val="00B054B5"/>
    <w:rsid w:val="00B11D9E"/>
    <w:rsid w:val="00B1364A"/>
    <w:rsid w:val="00B1378C"/>
    <w:rsid w:val="00B162D1"/>
    <w:rsid w:val="00B20B3A"/>
    <w:rsid w:val="00B22AAE"/>
    <w:rsid w:val="00B22CB2"/>
    <w:rsid w:val="00B26966"/>
    <w:rsid w:val="00B312FC"/>
    <w:rsid w:val="00B40040"/>
    <w:rsid w:val="00B4120F"/>
    <w:rsid w:val="00B41261"/>
    <w:rsid w:val="00B42B26"/>
    <w:rsid w:val="00B43F06"/>
    <w:rsid w:val="00B452FC"/>
    <w:rsid w:val="00B457FD"/>
    <w:rsid w:val="00B517EC"/>
    <w:rsid w:val="00B53BD3"/>
    <w:rsid w:val="00B540E5"/>
    <w:rsid w:val="00B54FE9"/>
    <w:rsid w:val="00B65088"/>
    <w:rsid w:val="00B65744"/>
    <w:rsid w:val="00B65C7C"/>
    <w:rsid w:val="00B67FBA"/>
    <w:rsid w:val="00B70243"/>
    <w:rsid w:val="00B721B1"/>
    <w:rsid w:val="00B87D1B"/>
    <w:rsid w:val="00B94386"/>
    <w:rsid w:val="00B958EB"/>
    <w:rsid w:val="00B96227"/>
    <w:rsid w:val="00B9665D"/>
    <w:rsid w:val="00B977F0"/>
    <w:rsid w:val="00BA24CA"/>
    <w:rsid w:val="00BA5501"/>
    <w:rsid w:val="00BA5965"/>
    <w:rsid w:val="00BC3BA3"/>
    <w:rsid w:val="00BD24C2"/>
    <w:rsid w:val="00BE7BCC"/>
    <w:rsid w:val="00BF144F"/>
    <w:rsid w:val="00BF1817"/>
    <w:rsid w:val="00BF412D"/>
    <w:rsid w:val="00BF57AD"/>
    <w:rsid w:val="00BF6D3C"/>
    <w:rsid w:val="00C0576C"/>
    <w:rsid w:val="00C12268"/>
    <w:rsid w:val="00C15982"/>
    <w:rsid w:val="00C168CD"/>
    <w:rsid w:val="00C200A7"/>
    <w:rsid w:val="00C20C85"/>
    <w:rsid w:val="00C2341B"/>
    <w:rsid w:val="00C238C0"/>
    <w:rsid w:val="00C24CB9"/>
    <w:rsid w:val="00C255BB"/>
    <w:rsid w:val="00C30558"/>
    <w:rsid w:val="00C31B06"/>
    <w:rsid w:val="00C33392"/>
    <w:rsid w:val="00C346F1"/>
    <w:rsid w:val="00C43538"/>
    <w:rsid w:val="00C444A4"/>
    <w:rsid w:val="00C470E9"/>
    <w:rsid w:val="00C52CD9"/>
    <w:rsid w:val="00C5662D"/>
    <w:rsid w:val="00C60A1F"/>
    <w:rsid w:val="00C61062"/>
    <w:rsid w:val="00C63285"/>
    <w:rsid w:val="00C72EDA"/>
    <w:rsid w:val="00C733CB"/>
    <w:rsid w:val="00C7439A"/>
    <w:rsid w:val="00C814E0"/>
    <w:rsid w:val="00C87ECB"/>
    <w:rsid w:val="00C90334"/>
    <w:rsid w:val="00C93845"/>
    <w:rsid w:val="00C967BC"/>
    <w:rsid w:val="00C97484"/>
    <w:rsid w:val="00CA06B9"/>
    <w:rsid w:val="00CA42B5"/>
    <w:rsid w:val="00CA6386"/>
    <w:rsid w:val="00CB688B"/>
    <w:rsid w:val="00CC039A"/>
    <w:rsid w:val="00CC4BFD"/>
    <w:rsid w:val="00CC7AAD"/>
    <w:rsid w:val="00CD32C0"/>
    <w:rsid w:val="00CD44A5"/>
    <w:rsid w:val="00CE00F7"/>
    <w:rsid w:val="00CE030F"/>
    <w:rsid w:val="00CE063F"/>
    <w:rsid w:val="00CE1215"/>
    <w:rsid w:val="00CE3535"/>
    <w:rsid w:val="00CE5592"/>
    <w:rsid w:val="00CF2499"/>
    <w:rsid w:val="00CF42CC"/>
    <w:rsid w:val="00CF688D"/>
    <w:rsid w:val="00D01948"/>
    <w:rsid w:val="00D024F1"/>
    <w:rsid w:val="00D11C8C"/>
    <w:rsid w:val="00D16116"/>
    <w:rsid w:val="00D16C06"/>
    <w:rsid w:val="00D224DC"/>
    <w:rsid w:val="00D2548B"/>
    <w:rsid w:val="00D31522"/>
    <w:rsid w:val="00D32CF2"/>
    <w:rsid w:val="00D36F4D"/>
    <w:rsid w:val="00D434A6"/>
    <w:rsid w:val="00D46330"/>
    <w:rsid w:val="00D5012E"/>
    <w:rsid w:val="00D50358"/>
    <w:rsid w:val="00D548D4"/>
    <w:rsid w:val="00D554F5"/>
    <w:rsid w:val="00D56432"/>
    <w:rsid w:val="00D5668F"/>
    <w:rsid w:val="00D56A10"/>
    <w:rsid w:val="00D65797"/>
    <w:rsid w:val="00D67616"/>
    <w:rsid w:val="00D73839"/>
    <w:rsid w:val="00D73A2F"/>
    <w:rsid w:val="00D74899"/>
    <w:rsid w:val="00D749F7"/>
    <w:rsid w:val="00D820AF"/>
    <w:rsid w:val="00D82434"/>
    <w:rsid w:val="00D843AE"/>
    <w:rsid w:val="00D85383"/>
    <w:rsid w:val="00D85972"/>
    <w:rsid w:val="00D867F7"/>
    <w:rsid w:val="00D96A10"/>
    <w:rsid w:val="00DA293E"/>
    <w:rsid w:val="00DA37E0"/>
    <w:rsid w:val="00DA4B02"/>
    <w:rsid w:val="00DA56B5"/>
    <w:rsid w:val="00DA7CE9"/>
    <w:rsid w:val="00DB13CC"/>
    <w:rsid w:val="00DB3210"/>
    <w:rsid w:val="00DB666C"/>
    <w:rsid w:val="00DC4648"/>
    <w:rsid w:val="00DC5CCC"/>
    <w:rsid w:val="00DC6F3B"/>
    <w:rsid w:val="00DD1867"/>
    <w:rsid w:val="00DD375E"/>
    <w:rsid w:val="00DD4015"/>
    <w:rsid w:val="00DD42F7"/>
    <w:rsid w:val="00DE0265"/>
    <w:rsid w:val="00DE5282"/>
    <w:rsid w:val="00DE58C5"/>
    <w:rsid w:val="00DF0ADF"/>
    <w:rsid w:val="00DF10B7"/>
    <w:rsid w:val="00DF2830"/>
    <w:rsid w:val="00DF2CF4"/>
    <w:rsid w:val="00E021A8"/>
    <w:rsid w:val="00E06B6F"/>
    <w:rsid w:val="00E07CAD"/>
    <w:rsid w:val="00E114E3"/>
    <w:rsid w:val="00E2477A"/>
    <w:rsid w:val="00E3133C"/>
    <w:rsid w:val="00E322B0"/>
    <w:rsid w:val="00E33295"/>
    <w:rsid w:val="00E36483"/>
    <w:rsid w:val="00E401C1"/>
    <w:rsid w:val="00E40FC4"/>
    <w:rsid w:val="00E430E3"/>
    <w:rsid w:val="00E43EDE"/>
    <w:rsid w:val="00E448C5"/>
    <w:rsid w:val="00E45A54"/>
    <w:rsid w:val="00E45A5B"/>
    <w:rsid w:val="00E669EE"/>
    <w:rsid w:val="00E70EDC"/>
    <w:rsid w:val="00E712F3"/>
    <w:rsid w:val="00E7140A"/>
    <w:rsid w:val="00E75780"/>
    <w:rsid w:val="00E82FB6"/>
    <w:rsid w:val="00E84D07"/>
    <w:rsid w:val="00E868AD"/>
    <w:rsid w:val="00E871B8"/>
    <w:rsid w:val="00E90D41"/>
    <w:rsid w:val="00E94D5C"/>
    <w:rsid w:val="00EA1CDC"/>
    <w:rsid w:val="00EA2B35"/>
    <w:rsid w:val="00EA4245"/>
    <w:rsid w:val="00EA6554"/>
    <w:rsid w:val="00EA7A8F"/>
    <w:rsid w:val="00EC5326"/>
    <w:rsid w:val="00ED16AE"/>
    <w:rsid w:val="00ED37D7"/>
    <w:rsid w:val="00EE2C03"/>
    <w:rsid w:val="00EE32D5"/>
    <w:rsid w:val="00EE39AF"/>
    <w:rsid w:val="00EE3E9B"/>
    <w:rsid w:val="00EE4E65"/>
    <w:rsid w:val="00EF0CE1"/>
    <w:rsid w:val="00EF18D7"/>
    <w:rsid w:val="00EF227F"/>
    <w:rsid w:val="00F04404"/>
    <w:rsid w:val="00F04AC0"/>
    <w:rsid w:val="00F05BA1"/>
    <w:rsid w:val="00F0716E"/>
    <w:rsid w:val="00F20D36"/>
    <w:rsid w:val="00F21534"/>
    <w:rsid w:val="00F2187C"/>
    <w:rsid w:val="00F224F1"/>
    <w:rsid w:val="00F25E29"/>
    <w:rsid w:val="00F266B0"/>
    <w:rsid w:val="00F33E1A"/>
    <w:rsid w:val="00F40E07"/>
    <w:rsid w:val="00F42AA1"/>
    <w:rsid w:val="00F43B77"/>
    <w:rsid w:val="00F442D3"/>
    <w:rsid w:val="00F53187"/>
    <w:rsid w:val="00F5567D"/>
    <w:rsid w:val="00F563A2"/>
    <w:rsid w:val="00F57E20"/>
    <w:rsid w:val="00F70ADA"/>
    <w:rsid w:val="00F73B78"/>
    <w:rsid w:val="00F75710"/>
    <w:rsid w:val="00F76181"/>
    <w:rsid w:val="00F76594"/>
    <w:rsid w:val="00F77A92"/>
    <w:rsid w:val="00F866DD"/>
    <w:rsid w:val="00F90BF2"/>
    <w:rsid w:val="00F90EA8"/>
    <w:rsid w:val="00F90F12"/>
    <w:rsid w:val="00F91862"/>
    <w:rsid w:val="00FA1698"/>
    <w:rsid w:val="00FA2B0A"/>
    <w:rsid w:val="00FB264D"/>
    <w:rsid w:val="00FB2C20"/>
    <w:rsid w:val="00FB420B"/>
    <w:rsid w:val="00FC0B9E"/>
    <w:rsid w:val="00FD0BAE"/>
    <w:rsid w:val="00FE07C6"/>
    <w:rsid w:val="00FE0B36"/>
    <w:rsid w:val="00FE1E1A"/>
    <w:rsid w:val="00FE6EE5"/>
    <w:rsid w:val="00FF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EC15CA-225C-4BEB-9F7A-E3734072FBFE}">
  <ds:schemaRefs>
    <ds:schemaRef ds:uri="http://schemas.microsoft.com/sharepoint/v3/contenttype/forms"/>
  </ds:schemaRefs>
</ds:datastoreItem>
</file>

<file path=customXml/itemProps3.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EE5259-477D-4B2F-8EAE-FDF140FD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2388</Words>
  <Characters>13618</Characters>
  <Application>Microsoft Office Word</Application>
  <DocSecurity>4</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cp:revision>
  <dcterms:created xsi:type="dcterms:W3CDTF">2021-01-19T21:49:00Z</dcterms:created>
  <dcterms:modified xsi:type="dcterms:W3CDTF">2021-01-19T21:49:00Z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